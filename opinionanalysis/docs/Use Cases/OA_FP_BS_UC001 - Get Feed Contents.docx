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29F" w:rsidRDefault="002968D1">
      <w:pPr>
        <w:pStyle w:val="UseCaseName"/>
      </w:pPr>
      <w:r w:rsidRPr="002968D1">
        <w:rPr>
          <w:rFonts w:cs="Arial"/>
        </w:rPr>
        <w:t>OA_FP_BS_UC001 - Get Feed Contents</w:t>
      </w:r>
    </w:p>
    <w:p w:rsidR="00C1429F" w:rsidRDefault="00C1429F" w:rsidP="00055DA8">
      <w:pPr>
        <w:pStyle w:val="Heading1"/>
      </w:pPr>
      <w:bookmarkStart w:id="0" w:name="_Toc423410238"/>
      <w:bookmarkStart w:id="1" w:name="_Toc425054504"/>
      <w:bookmarkStart w:id="2" w:name="_Toc32034909"/>
      <w:bookmarkStart w:id="3" w:name="_Toc92079558"/>
      <w:bookmarkStart w:id="4" w:name="_Toc92254023"/>
      <w:r>
        <w:t>Brief Description</w:t>
      </w:r>
      <w:bookmarkEnd w:id="0"/>
      <w:bookmarkEnd w:id="1"/>
      <w:bookmarkEnd w:id="2"/>
    </w:p>
    <w:p w:rsidR="002968D1" w:rsidRPr="002968D1" w:rsidRDefault="002968D1" w:rsidP="002968D1">
      <w:pPr>
        <w:pStyle w:val="BodyText"/>
      </w:pPr>
      <w:bookmarkStart w:id="5" w:name="_GoBack"/>
      <w:bookmarkEnd w:id="5"/>
    </w:p>
    <w:p w:rsidR="00C1429F" w:rsidRDefault="00C1429F" w:rsidP="00B80CAA">
      <w:pPr>
        <w:pStyle w:val="Heading1"/>
      </w:pPr>
      <w:r>
        <w:t>Actors</w:t>
      </w:r>
    </w:p>
    <w:p w:rsidR="00797CA2" w:rsidRDefault="00C1429F" w:rsidP="00797CA2">
      <w:pPr>
        <w:pStyle w:val="Heading2"/>
        <w:ind w:left="709" w:hanging="709"/>
      </w:pPr>
      <w:r>
        <w:t>Primary Actors</w:t>
      </w:r>
    </w:p>
    <w:p w:rsidR="00657CBA" w:rsidRPr="0009552D" w:rsidRDefault="0009552D" w:rsidP="0009552D">
      <w:pPr>
        <w:pStyle w:val="BodyTextList"/>
        <w:numPr>
          <w:ilvl w:val="0"/>
          <w:numId w:val="0"/>
        </w:numPr>
        <w:ind w:left="1247" w:hanging="527"/>
      </w:pPr>
      <w:r w:rsidRPr="0009552D">
        <w:rPr>
          <w:bCs/>
        </w:rPr>
        <w:t>No Change</w:t>
      </w:r>
    </w:p>
    <w:p w:rsidR="00C1429F" w:rsidRDefault="00C1429F">
      <w:pPr>
        <w:pStyle w:val="Heading2"/>
        <w:ind w:left="709" w:hanging="709"/>
      </w:pPr>
      <w:r>
        <w:t>Secondary Actors</w:t>
      </w:r>
    </w:p>
    <w:p w:rsidR="00C1429F" w:rsidRDefault="00C1429F" w:rsidP="00B80CAA">
      <w:pPr>
        <w:pStyle w:val="Heading1"/>
      </w:pPr>
      <w:r>
        <w:t>Conditions</w:t>
      </w:r>
    </w:p>
    <w:p w:rsidR="00C1429F" w:rsidRDefault="00C1429F">
      <w:pPr>
        <w:pStyle w:val="Heading2"/>
        <w:ind w:left="709" w:hanging="709"/>
      </w:pPr>
      <w:r>
        <w:t>Pre-Condition</w:t>
      </w:r>
    </w:p>
    <w:p w:rsidR="0009552D" w:rsidRPr="0009552D" w:rsidRDefault="0009552D" w:rsidP="0009552D">
      <w:pPr>
        <w:pStyle w:val="BodyTextList"/>
        <w:numPr>
          <w:ilvl w:val="0"/>
          <w:numId w:val="0"/>
        </w:numPr>
        <w:ind w:left="1247" w:hanging="527"/>
      </w:pPr>
      <w:r w:rsidRPr="0009552D">
        <w:rPr>
          <w:bCs/>
        </w:rPr>
        <w:t>No Change</w:t>
      </w:r>
    </w:p>
    <w:p w:rsidR="00C1429F" w:rsidRDefault="00C1429F">
      <w:pPr>
        <w:pStyle w:val="Heading2"/>
        <w:ind w:left="709" w:hanging="709"/>
      </w:pPr>
      <w:r>
        <w:t>Post Conditions on success</w:t>
      </w:r>
    </w:p>
    <w:p w:rsidR="00FD310E" w:rsidRDefault="00FD310E" w:rsidP="00FD310E">
      <w:pPr>
        <w:pStyle w:val="BodyTextList"/>
        <w:numPr>
          <w:ilvl w:val="0"/>
          <w:numId w:val="0"/>
        </w:numPr>
        <w:ind w:left="720"/>
      </w:pPr>
      <w:r>
        <w:t>Added condition 5</w:t>
      </w:r>
    </w:p>
    <w:p w:rsidR="0009552D" w:rsidRDefault="0009552D" w:rsidP="00FD310E">
      <w:pPr>
        <w:pStyle w:val="BodyTextList"/>
      </w:pPr>
      <w:r>
        <w:t>An informational worklist item is created to record that the Transaction has been successfully invalidated.</w:t>
      </w:r>
    </w:p>
    <w:p w:rsidR="00C1429F" w:rsidRDefault="00C1429F">
      <w:pPr>
        <w:pStyle w:val="Heading2"/>
        <w:ind w:left="709" w:hanging="709"/>
      </w:pPr>
      <w:r>
        <w:t>Post Conditions on Failure</w:t>
      </w:r>
    </w:p>
    <w:p w:rsidR="006D0AB9" w:rsidRDefault="00C1429F" w:rsidP="00C64607">
      <w:pPr>
        <w:pStyle w:val="Heading1"/>
      </w:pPr>
      <w:r>
        <w:t>Trigger</w:t>
      </w:r>
    </w:p>
    <w:p w:rsidR="00223912" w:rsidRDefault="00223912" w:rsidP="00223912">
      <w:pPr>
        <w:pStyle w:val="BodyTextList"/>
        <w:numPr>
          <w:ilvl w:val="0"/>
          <w:numId w:val="0"/>
        </w:numPr>
        <w:ind w:firstLine="709"/>
      </w:pPr>
      <w:bookmarkStart w:id="6" w:name="_Ref290913245"/>
      <w:r>
        <w:t>No change</w:t>
      </w:r>
    </w:p>
    <w:p w:rsidR="00E847B8" w:rsidRDefault="00C1429F" w:rsidP="00FE201E">
      <w:pPr>
        <w:pStyle w:val="Heading1"/>
      </w:pPr>
      <w:r w:rsidRPr="009F468D">
        <w:t>Main</w:t>
      </w:r>
      <w:r>
        <w:t xml:space="preserve"> Flow: </w:t>
      </w:r>
      <w:r w:rsidR="00CF5D3E">
        <w:fldChar w:fldCharType="begin"/>
      </w:r>
      <w:r w:rsidR="00477675">
        <w:instrText xml:space="preserve"> REF UC_Ref \h </w:instrText>
      </w:r>
      <w:r w:rsidR="00CF5D3E">
        <w:fldChar w:fldCharType="separate"/>
      </w:r>
      <w:r w:rsidR="002968D1">
        <w:rPr>
          <w:b w:val="0"/>
          <w:bCs/>
          <w:lang w:val="en-US"/>
        </w:rPr>
        <w:t>Error! Reference source not found.</w:t>
      </w:r>
      <w:r w:rsidR="00CF5D3E">
        <w:fldChar w:fldCharType="end"/>
      </w:r>
      <w:r w:rsidR="00EF6FB1">
        <w:t>.MF</w:t>
      </w:r>
      <w:r w:rsidR="008E6173">
        <w:t xml:space="preserve"> – </w:t>
      </w:r>
      <w:r w:rsidR="002613DD">
        <w:t>Invalidate</w:t>
      </w:r>
      <w:r w:rsidR="00136023">
        <w:t xml:space="preserve"> a </w:t>
      </w:r>
      <w:r w:rsidR="008E6173">
        <w:t>T</w:t>
      </w:r>
      <w:r w:rsidR="00136023">
        <w:t>ransaction</w:t>
      </w:r>
      <w:bookmarkEnd w:id="6"/>
    </w:p>
    <w:p w:rsidR="006735E7" w:rsidRDefault="006735E7" w:rsidP="006735E7">
      <w:pPr>
        <w:pStyle w:val="UseCaseStep"/>
        <w:numPr>
          <w:ilvl w:val="0"/>
          <w:numId w:val="0"/>
        </w:numPr>
        <w:ind w:left="1247" w:hanging="527"/>
      </w:pPr>
      <w:r>
        <w:t>Following steps have been added.</w:t>
      </w:r>
    </w:p>
    <w:p w:rsidR="00E43082" w:rsidRDefault="00DC6CB0" w:rsidP="00D9272D">
      <w:pPr>
        <w:pStyle w:val="BodyTextList"/>
        <w:numPr>
          <w:ilvl w:val="0"/>
          <w:numId w:val="23"/>
        </w:numPr>
      </w:pPr>
      <w:r>
        <w:t xml:space="preserve">If transaction is an Outbound Direct Debit Transaction, </w:t>
      </w:r>
      <w:r w:rsidR="004369B8">
        <w:t xml:space="preserve">then the </w:t>
      </w:r>
      <w:r w:rsidR="004369B8" w:rsidRPr="00B47010">
        <w:rPr>
          <w:b/>
        </w:rPr>
        <w:t>system</w:t>
      </w:r>
      <w:r w:rsidR="004369B8">
        <w:t xml:space="preserve"> updates the CreditLimit table with the details of  Credit Party, Settlement Amount and Settlement Day for the Transaction</w:t>
      </w:r>
    </w:p>
    <w:p w:rsidR="00D9272D" w:rsidRDefault="004369B8" w:rsidP="00E43082">
      <w:pPr>
        <w:pStyle w:val="BodyTextList"/>
        <w:numPr>
          <w:ilvl w:val="0"/>
          <w:numId w:val="0"/>
        </w:numPr>
        <w:ind w:left="1247"/>
        <w:rPr>
          <w:rStyle w:val="StyleBodyTextIndent8ptChar"/>
        </w:rPr>
      </w:pPr>
      <w:r>
        <w:rPr>
          <w:rStyle w:val="StyleBodyTextIndent8ptChar"/>
        </w:rPr>
        <w:t xml:space="preserve">IF </w:t>
      </w:r>
      <w:r w:rsidR="00A3734B" w:rsidRPr="0032470C">
        <w:rPr>
          <w:rStyle w:val="StyleBodyTextIndent8ptChar"/>
        </w:rPr>
        <w:t xml:space="preserve">PaymentTransaction.outbound = true </w:t>
      </w:r>
      <w:r>
        <w:rPr>
          <w:rStyle w:val="StyleBodyTextIndent8ptChar"/>
        </w:rPr>
        <w:t>AND PaymentTransaction.incomingInstruction.instructionType = “pain.008*”</w:t>
      </w:r>
    </w:p>
    <w:p w:rsidR="00A3734B" w:rsidRDefault="004369B8" w:rsidP="00E43082">
      <w:pPr>
        <w:pStyle w:val="BodyTextList"/>
        <w:numPr>
          <w:ilvl w:val="0"/>
          <w:numId w:val="0"/>
        </w:numPr>
        <w:ind w:left="1247"/>
        <w:rPr>
          <w:rStyle w:val="StyleBodyTextIndent8ptChar"/>
        </w:rPr>
      </w:pPr>
      <w:r>
        <w:rPr>
          <w:rStyle w:val="StyleBodyTextIndent8ptChar"/>
        </w:rPr>
        <w:t xml:space="preserve">THEN </w:t>
      </w:r>
    </w:p>
    <w:p w:rsidR="004369B8" w:rsidRPr="004369B8" w:rsidRDefault="004369B8" w:rsidP="004369B8">
      <w:pPr>
        <w:pStyle w:val="BodyTextList"/>
        <w:numPr>
          <w:ilvl w:val="0"/>
          <w:numId w:val="0"/>
        </w:numPr>
        <w:ind w:left="1247"/>
        <w:rPr>
          <w:rStyle w:val="StyleBodyTextIndent8ptChar"/>
        </w:rPr>
      </w:pPr>
      <w:r w:rsidRPr="004369B8">
        <w:rPr>
          <w:rStyle w:val="StyleBodyTextIndent8ptChar"/>
        </w:rPr>
        <w:t>CreditLimit.creditPartyId</w:t>
      </w:r>
      <w:r>
        <w:rPr>
          <w:rStyle w:val="StyleBodyTextIndent8ptChar"/>
        </w:rPr>
        <w:t xml:space="preserve"> </w:t>
      </w:r>
      <w:r w:rsidRPr="004369B8">
        <w:rPr>
          <w:rStyle w:val="StyleBodyTextIndent8ptChar"/>
        </w:rPr>
        <w:t>=</w:t>
      </w:r>
      <w:r>
        <w:rPr>
          <w:rStyle w:val="StyleBodyTextIndent8ptChar"/>
        </w:rPr>
        <w:t xml:space="preserve"> </w:t>
      </w:r>
      <w:r w:rsidRPr="004369B8">
        <w:rPr>
          <w:rStyle w:val="StyleBodyTextIndent8ptChar"/>
        </w:rPr>
        <w:t>PaymentTransact</w:t>
      </w:r>
      <w:r>
        <w:rPr>
          <w:rStyle w:val="StyleBodyTextIndent8ptChar"/>
        </w:rPr>
        <w:t xml:space="preserve">ion. creditPartySchemePartyId </w:t>
      </w:r>
    </w:p>
    <w:p w:rsidR="004369B8" w:rsidRPr="004369B8" w:rsidRDefault="004369B8" w:rsidP="004369B8">
      <w:pPr>
        <w:pStyle w:val="BodyTextList"/>
        <w:numPr>
          <w:ilvl w:val="0"/>
          <w:numId w:val="0"/>
        </w:numPr>
        <w:ind w:left="1247"/>
        <w:rPr>
          <w:rStyle w:val="StyleBodyTextIndent8ptChar"/>
        </w:rPr>
      </w:pPr>
      <w:r w:rsidRPr="004369B8">
        <w:rPr>
          <w:rStyle w:val="StyleBodyTextIndent8ptChar"/>
        </w:rPr>
        <w:t>Cr</w:t>
      </w:r>
      <w:r>
        <w:rPr>
          <w:rStyle w:val="StyleBodyTextIndent8ptChar"/>
        </w:rPr>
        <w:t xml:space="preserve">editLimit.processingScheme =  </w:t>
      </w:r>
      <w:r w:rsidRPr="004369B8">
        <w:rPr>
          <w:rStyle w:val="StyleBodyTextIndent8ptChar"/>
        </w:rPr>
        <w:t>Payme</w:t>
      </w:r>
      <w:r>
        <w:rPr>
          <w:rStyle w:val="StyleBodyTextIndent8ptChar"/>
        </w:rPr>
        <w:t xml:space="preserve">ntTransaction.processingScheme </w:t>
      </w:r>
    </w:p>
    <w:p w:rsidR="004369B8" w:rsidRPr="004369B8" w:rsidRDefault="004369B8" w:rsidP="004369B8">
      <w:pPr>
        <w:pStyle w:val="BodyTextList"/>
        <w:numPr>
          <w:ilvl w:val="0"/>
          <w:numId w:val="0"/>
        </w:numPr>
        <w:ind w:left="1247"/>
        <w:rPr>
          <w:rStyle w:val="StyleBodyTextIndent8ptChar"/>
        </w:rPr>
      </w:pPr>
      <w:r w:rsidRPr="004369B8">
        <w:rPr>
          <w:rStyle w:val="StyleBodyTextIndent8ptChar"/>
        </w:rPr>
        <w:t>CreditLimit.settlementDay</w:t>
      </w:r>
      <w:r>
        <w:rPr>
          <w:rStyle w:val="StyleBodyTextIndent8ptChar"/>
        </w:rPr>
        <w:t xml:space="preserve"> </w:t>
      </w:r>
      <w:r w:rsidRPr="004369B8">
        <w:rPr>
          <w:rStyle w:val="StyleBodyTextIndent8ptChar"/>
        </w:rPr>
        <w:t>=</w:t>
      </w:r>
      <w:r>
        <w:rPr>
          <w:rStyle w:val="StyleBodyTextIndent8ptChar"/>
        </w:rPr>
        <w:t xml:space="preserve"> </w:t>
      </w:r>
      <w:r w:rsidRPr="004369B8">
        <w:rPr>
          <w:rStyle w:val="StyleBodyTextIndent8ptChar"/>
        </w:rPr>
        <w:t xml:space="preserve"> PaymentTra</w:t>
      </w:r>
      <w:r w:rsidR="0026085F">
        <w:rPr>
          <w:rStyle w:val="StyleBodyTextIndent8ptChar"/>
        </w:rPr>
        <w:t>nsaction.s</w:t>
      </w:r>
      <w:r>
        <w:rPr>
          <w:rStyle w:val="StyleBodyTextIndent8ptChar"/>
        </w:rPr>
        <w:t>ettlementDay</w:t>
      </w:r>
      <w:r w:rsidR="003B055C">
        <w:rPr>
          <w:rStyle w:val="StyleBodyTextIndent8ptChar"/>
        </w:rPr>
        <w:br/>
        <w:t xml:space="preserve">(OR </w:t>
      </w:r>
      <w:r w:rsidR="003B055C" w:rsidRPr="004369B8">
        <w:rPr>
          <w:rStyle w:val="StyleBodyTextIndent8ptChar"/>
        </w:rPr>
        <w:t>PaymentTra</w:t>
      </w:r>
      <w:r w:rsidR="003B055C">
        <w:rPr>
          <w:rStyle w:val="StyleBodyTextIndent8ptChar"/>
        </w:rPr>
        <w:t xml:space="preserve">nsaction.incomingSettlementDay if </w:t>
      </w:r>
      <w:r w:rsidR="003B055C" w:rsidRPr="004369B8">
        <w:rPr>
          <w:rStyle w:val="StyleBodyTextIndent8ptChar"/>
        </w:rPr>
        <w:t>PaymentTra</w:t>
      </w:r>
      <w:r w:rsidR="003B055C">
        <w:rPr>
          <w:rStyle w:val="StyleBodyTextIndent8ptChar"/>
        </w:rPr>
        <w:t>nsaction.settlementDay is empty)</w:t>
      </w:r>
    </w:p>
    <w:p w:rsidR="004369B8" w:rsidRPr="004369B8" w:rsidRDefault="004369B8" w:rsidP="004369B8">
      <w:pPr>
        <w:pStyle w:val="BodyTextList"/>
        <w:numPr>
          <w:ilvl w:val="0"/>
          <w:numId w:val="0"/>
        </w:numPr>
        <w:ind w:left="1247"/>
        <w:rPr>
          <w:rStyle w:val="StyleBodyTextIndent8ptChar"/>
        </w:rPr>
      </w:pPr>
      <w:r w:rsidRPr="004369B8">
        <w:rPr>
          <w:rStyle w:val="StyleBodyTextIndent8ptChar"/>
        </w:rPr>
        <w:t>CreditLimit.settlementAmount</w:t>
      </w:r>
      <w:r>
        <w:rPr>
          <w:rStyle w:val="StyleBodyTextIndent8ptChar"/>
        </w:rPr>
        <w:t xml:space="preserve"> </w:t>
      </w:r>
      <w:r w:rsidRPr="004369B8">
        <w:rPr>
          <w:rStyle w:val="StyleBodyTextIndent8ptChar"/>
        </w:rPr>
        <w:t>= - PaymentTransact</w:t>
      </w:r>
      <w:r>
        <w:rPr>
          <w:rStyle w:val="StyleBodyTextIndent8ptChar"/>
        </w:rPr>
        <w:t>ion.settlementAmount</w:t>
      </w:r>
      <w:r w:rsidRPr="004369B8">
        <w:rPr>
          <w:rStyle w:val="StyleBodyTextIndent8ptChar"/>
        </w:rPr>
        <w:t xml:space="preserve"> (negative settlementAmount)</w:t>
      </w:r>
    </w:p>
    <w:p w:rsidR="004369B8" w:rsidRPr="004369B8" w:rsidRDefault="004369B8" w:rsidP="004369B8">
      <w:pPr>
        <w:pStyle w:val="BodyTextList"/>
        <w:numPr>
          <w:ilvl w:val="0"/>
          <w:numId w:val="0"/>
        </w:numPr>
        <w:ind w:left="1247"/>
        <w:rPr>
          <w:rStyle w:val="StyleBodyTextIndent8ptChar"/>
        </w:rPr>
      </w:pPr>
      <w:r w:rsidRPr="004369B8">
        <w:rPr>
          <w:rStyle w:val="StyleBodyTextIndent8ptChar"/>
        </w:rPr>
        <w:t>CreditLimit.processingAgreement</w:t>
      </w:r>
      <w:r>
        <w:rPr>
          <w:rStyle w:val="StyleBodyTextIndent8ptChar"/>
        </w:rPr>
        <w:t xml:space="preserve"> </w:t>
      </w:r>
      <w:r w:rsidRPr="004369B8">
        <w:rPr>
          <w:rStyle w:val="StyleBodyTextIndent8ptChar"/>
        </w:rPr>
        <w:t>=</w:t>
      </w:r>
      <w:r>
        <w:rPr>
          <w:rStyle w:val="StyleBodyTextIndent8ptChar"/>
        </w:rPr>
        <w:t xml:space="preserve"> </w:t>
      </w:r>
      <w:r w:rsidRPr="004369B8">
        <w:rPr>
          <w:rStyle w:val="StyleBodyTextIndent8ptChar"/>
        </w:rPr>
        <w:t xml:space="preserve"> (original)Pay</w:t>
      </w:r>
      <w:r>
        <w:rPr>
          <w:rStyle w:val="StyleBodyTextIndent8ptChar"/>
        </w:rPr>
        <w:t xml:space="preserve">mentInstruction.usedAgreement </w:t>
      </w:r>
    </w:p>
    <w:p w:rsidR="004369B8" w:rsidRDefault="004369B8" w:rsidP="004369B8">
      <w:pPr>
        <w:pStyle w:val="BodyTextList"/>
        <w:numPr>
          <w:ilvl w:val="0"/>
          <w:numId w:val="0"/>
        </w:numPr>
        <w:ind w:left="1247" w:hanging="527"/>
        <w:rPr>
          <w:rStyle w:val="StyleBodyTextIndent8ptChar"/>
        </w:rPr>
      </w:pPr>
      <w:r w:rsidRPr="004369B8">
        <w:rPr>
          <w:rStyle w:val="StyleBodyTextIndent8ptChar"/>
        </w:rPr>
        <w:tab/>
        <w:t>Note: if one of the fields is not filled, no record will be created.</w:t>
      </w:r>
    </w:p>
    <w:p w:rsidR="00223912" w:rsidRDefault="00223912" w:rsidP="00F8455B">
      <w:pPr>
        <w:pStyle w:val="BodyTextList"/>
        <w:numPr>
          <w:ilvl w:val="0"/>
          <w:numId w:val="22"/>
        </w:numPr>
      </w:pPr>
      <w:r w:rsidRPr="00354EBA">
        <w:t xml:space="preserve">The system creates a </w:t>
      </w:r>
      <w:r>
        <w:t>worklist</w:t>
      </w:r>
      <w:r w:rsidRPr="00354EBA">
        <w:t xml:space="preserve"> </w:t>
      </w:r>
      <w:r>
        <w:t>item - CS</w:t>
      </w:r>
      <w:r w:rsidRPr="001D3915">
        <w:t>_WLI_RTRN_BS_UC00</w:t>
      </w:r>
      <w:r w:rsidR="00E51BE6">
        <w:t>1</w:t>
      </w:r>
      <w:r w:rsidRPr="001D3915">
        <w:t>_01</w:t>
      </w:r>
      <w:r>
        <w:t xml:space="preserve"> </w:t>
      </w:r>
      <w:r w:rsidRPr="00354EBA">
        <w:t xml:space="preserve">to record that </w:t>
      </w:r>
      <w:r>
        <w:t>the Transaction has been successfully invalidated.</w:t>
      </w:r>
    </w:p>
    <w:p w:rsidR="00715056" w:rsidRDefault="00715056" w:rsidP="00715056">
      <w:pPr>
        <w:pStyle w:val="BodyTextList"/>
      </w:pPr>
      <w:r>
        <w:t xml:space="preserve">The </w:t>
      </w:r>
      <w:r w:rsidRPr="00216251">
        <w:rPr>
          <w:b/>
        </w:rPr>
        <w:t>system</w:t>
      </w:r>
      <w:r>
        <w:t xml:space="preserve"> calls </w:t>
      </w:r>
      <w:r w:rsidRPr="00216251">
        <w:rPr>
          <w:i/>
        </w:rPr>
        <w:t>CS_ACCNTG_BS_UC001 - Send Accounting Events</w:t>
      </w:r>
      <w:r>
        <w:t xml:space="preserve"> with the following two parameters:</w:t>
      </w:r>
    </w:p>
    <w:p w:rsidR="00715056" w:rsidRDefault="00715056" w:rsidP="00715056">
      <w:pPr>
        <w:pStyle w:val="BodyTextList"/>
        <w:numPr>
          <w:ilvl w:val="0"/>
          <w:numId w:val="25"/>
        </w:numPr>
      </w:pPr>
      <w:r>
        <w:t>The payment entity;</w:t>
      </w:r>
    </w:p>
    <w:p w:rsidR="00040DCE" w:rsidRDefault="00715056" w:rsidP="00715056">
      <w:pPr>
        <w:pStyle w:val="BodyTextList"/>
        <w:numPr>
          <w:ilvl w:val="0"/>
          <w:numId w:val="25"/>
        </w:numPr>
        <w:rPr>
          <w:ins w:id="7" w:author="Rudi Zwerver" w:date="2015-02-18T16:17:00Z"/>
        </w:rPr>
      </w:pPr>
      <w:r>
        <w:t xml:space="preserve">Id For Market Side </w:t>
      </w:r>
      <w:ins w:id="8" w:author="Rudi Zwerver" w:date="2014-11-27T10:11:00Z">
        <w:r w:rsidR="00534944">
          <w:t>MS</w:t>
        </w:r>
      </w:ins>
      <w:ins w:id="9" w:author="Rudi Zwerver" w:date="2014-12-04T11:59:00Z">
        <w:r w:rsidR="00625E31">
          <w:t>9</w:t>
        </w:r>
      </w:ins>
      <w:ins w:id="10" w:author="Rudi Zwerver" w:date="2014-11-27T10:11:00Z">
        <w:r w:rsidR="00534944">
          <w:t>001</w:t>
        </w:r>
      </w:ins>
      <w:r>
        <w:t xml:space="preserve">; </w:t>
      </w:r>
    </w:p>
    <w:p w:rsidR="00715056" w:rsidRPr="00216251" w:rsidRDefault="00040DCE" w:rsidP="00715056">
      <w:pPr>
        <w:pStyle w:val="BodyTextList"/>
        <w:numPr>
          <w:ilvl w:val="0"/>
          <w:numId w:val="25"/>
        </w:numPr>
      </w:pPr>
      <w:r>
        <w:t xml:space="preserve">Id </w:t>
      </w:r>
      <w:r w:rsidR="00715056">
        <w:t xml:space="preserve">For Client Side </w:t>
      </w:r>
      <w:del w:id="11" w:author="Rudi Zwerver" w:date="2014-11-27T10:11:00Z">
        <w:r w:rsidR="00715056" w:rsidDel="00534944">
          <w:rPr>
            <w:u w:val="single"/>
          </w:rPr>
          <w:delText>no call</w:delText>
        </w:r>
      </w:del>
      <w:ins w:id="12" w:author="Rudi Zwerver" w:date="2015-02-18T16:16:00Z">
        <w:r>
          <w:rPr>
            <w:u w:val="single"/>
          </w:rPr>
          <w:t xml:space="preserve">If </w:t>
        </w:r>
      </w:ins>
      <w:ins w:id="13" w:author="Rudi Zwerver" w:date="2015-02-18T16:17:00Z">
        <w:r>
          <w:rPr>
            <w:u w:val="single"/>
          </w:rPr>
          <w:t xml:space="preserve">PaymentTransaction.outbound == TRUE AND PaymentTransaction.classification == “CreditTransfer” </w:t>
        </w:r>
      </w:ins>
      <w:ins w:id="14" w:author="Rudi Zwerver" w:date="2015-02-18T16:20:00Z">
        <w:r>
          <w:rPr>
            <w:u w:val="single"/>
          </w:rPr>
          <w:t>t</w:t>
        </w:r>
      </w:ins>
      <w:ins w:id="15" w:author="Rudi Zwerver" w:date="2015-02-18T16:17:00Z">
        <w:r>
          <w:rPr>
            <w:u w:val="single"/>
          </w:rPr>
          <w:t xml:space="preserve">hen CS9003 </w:t>
        </w:r>
      </w:ins>
      <w:ins w:id="16" w:author="Rudi Zwerver" w:date="2015-02-18T16:20:00Z">
        <w:r>
          <w:rPr>
            <w:u w:val="single"/>
          </w:rPr>
          <w:t>e</w:t>
        </w:r>
      </w:ins>
      <w:ins w:id="17" w:author="Rudi Zwerver" w:date="2015-02-18T16:17:00Z">
        <w:r>
          <w:rPr>
            <w:u w:val="single"/>
          </w:rPr>
          <w:t xml:space="preserve">lse </w:t>
        </w:r>
      </w:ins>
      <w:ins w:id="18" w:author="Rudi Zwerver" w:date="2014-11-27T10:11:00Z">
        <w:r w:rsidR="00534944">
          <w:rPr>
            <w:u w:val="single"/>
          </w:rPr>
          <w:t>CS</w:t>
        </w:r>
      </w:ins>
      <w:ins w:id="19" w:author="Rudi Zwerver" w:date="2015-02-18T16:00:00Z">
        <w:r w:rsidR="00CB2C15">
          <w:rPr>
            <w:u w:val="single"/>
          </w:rPr>
          <w:t>9</w:t>
        </w:r>
      </w:ins>
      <w:ins w:id="20" w:author="Rudi Zwerver" w:date="2014-11-27T10:11:00Z">
        <w:r w:rsidR="00534944">
          <w:rPr>
            <w:u w:val="single"/>
          </w:rPr>
          <w:t>00</w:t>
        </w:r>
      </w:ins>
      <w:ins w:id="21" w:author="Rudi Zwerver" w:date="2015-02-18T16:00:00Z">
        <w:r w:rsidR="00CB2C15">
          <w:rPr>
            <w:u w:val="single"/>
          </w:rPr>
          <w:t>1</w:t>
        </w:r>
      </w:ins>
      <w:r w:rsidR="001F5A5D">
        <w:rPr>
          <w:u w:val="single"/>
        </w:rPr>
        <w:t>.</w:t>
      </w:r>
    </w:p>
    <w:p w:rsidR="008749C1" w:rsidRDefault="008749C1" w:rsidP="008749C1">
      <w:pPr>
        <w:pStyle w:val="Heading1"/>
        <w:spacing w:before="120" w:after="60"/>
      </w:pPr>
      <w:r>
        <w:t>Alternative Flows</w:t>
      </w:r>
      <w:bookmarkStart w:id="22" w:name="_Ref206829012"/>
      <w:bookmarkStart w:id="23" w:name="AF02_name"/>
    </w:p>
    <w:p w:rsidR="0071506B" w:rsidRDefault="0071506B" w:rsidP="0071506B">
      <w:pPr>
        <w:pStyle w:val="Heading2"/>
      </w:pPr>
      <w:bookmarkStart w:id="24" w:name="_Ref207590400"/>
      <w:r>
        <w:t xml:space="preserve">Alternative Flow </w:t>
      </w:r>
      <w:r w:rsidR="00CF5D3E">
        <w:fldChar w:fldCharType="begin"/>
      </w:r>
      <w:r>
        <w:instrText xml:space="preserve"> SEQ "AF" \n </w:instrText>
      </w:r>
      <w:r w:rsidR="00CF5D3E">
        <w:fldChar w:fldCharType="separate"/>
      </w:r>
      <w:r w:rsidR="002968D1">
        <w:rPr>
          <w:noProof/>
        </w:rPr>
        <w:t>1</w:t>
      </w:r>
      <w:r w:rsidR="00CF5D3E">
        <w:fldChar w:fldCharType="end"/>
      </w:r>
      <w:r>
        <w:t xml:space="preserve">: </w:t>
      </w:r>
      <w:r w:rsidR="00CF5D3E" w:rsidRPr="004215FF">
        <w:fldChar w:fldCharType="begin"/>
      </w:r>
      <w:r w:rsidRPr="004215FF">
        <w:instrText xml:space="preserve"> REF UC_Ref \h </w:instrText>
      </w:r>
      <w:r w:rsidR="00CF5D3E" w:rsidRPr="004215FF">
        <w:fldChar w:fldCharType="separate"/>
      </w:r>
      <w:r w:rsidR="002968D1">
        <w:rPr>
          <w:b w:val="0"/>
          <w:bCs/>
          <w:lang w:val="en-US"/>
        </w:rPr>
        <w:t>Error! Reference source not found.</w:t>
      </w:r>
      <w:r w:rsidR="00CF5D3E" w:rsidRPr="004215FF">
        <w:fldChar w:fldCharType="end"/>
      </w:r>
      <w:r>
        <w:t>.A</w:t>
      </w:r>
      <w:r w:rsidRPr="004215FF">
        <w:t>F</w:t>
      </w:r>
      <w:r w:rsidR="00CF5D3E">
        <w:fldChar w:fldCharType="begin"/>
      </w:r>
      <w:r>
        <w:instrText xml:space="preserve"> SEQ "AF" \c \# "00" </w:instrText>
      </w:r>
      <w:r w:rsidR="00CF5D3E">
        <w:fldChar w:fldCharType="separate"/>
      </w:r>
      <w:r w:rsidR="002968D1">
        <w:rPr>
          <w:noProof/>
        </w:rPr>
        <w:t>01</w:t>
      </w:r>
      <w:r w:rsidR="00CF5D3E">
        <w:fldChar w:fldCharType="end"/>
      </w:r>
      <w:r w:rsidRPr="004215FF">
        <w:t xml:space="preserve"> –</w:t>
      </w:r>
      <w:r>
        <w:t xml:space="preserve"> Cancel is invalidated after reconciliation with original Transaction.</w:t>
      </w:r>
      <w:bookmarkEnd w:id="24"/>
    </w:p>
    <w:p w:rsidR="003B373C" w:rsidRDefault="003B373C" w:rsidP="003B373C">
      <w:pPr>
        <w:pStyle w:val="BodyTextList"/>
        <w:numPr>
          <w:ilvl w:val="0"/>
          <w:numId w:val="0"/>
        </w:numPr>
        <w:ind w:firstLine="709"/>
      </w:pPr>
      <w:r>
        <w:t>No change</w:t>
      </w:r>
    </w:p>
    <w:p w:rsidR="00ED7275" w:rsidRDefault="00ED7275" w:rsidP="00ED7275">
      <w:pPr>
        <w:pStyle w:val="Heading2"/>
      </w:pPr>
      <w:bookmarkStart w:id="25" w:name="_Ref360541371"/>
      <w:r>
        <w:lastRenderedPageBreak/>
        <w:t xml:space="preserve">Alternative Flow </w:t>
      </w:r>
      <w:r w:rsidR="00CF5D3E">
        <w:fldChar w:fldCharType="begin"/>
      </w:r>
      <w:r>
        <w:instrText xml:space="preserve"> SEQ "AF" \n </w:instrText>
      </w:r>
      <w:r w:rsidR="00CF5D3E">
        <w:fldChar w:fldCharType="separate"/>
      </w:r>
      <w:r w:rsidR="002968D1">
        <w:rPr>
          <w:noProof/>
        </w:rPr>
        <w:t>2</w:t>
      </w:r>
      <w:r w:rsidR="00CF5D3E">
        <w:fldChar w:fldCharType="end"/>
      </w:r>
      <w:r>
        <w:t xml:space="preserve">: </w:t>
      </w:r>
      <w:r w:rsidR="00CF5D3E" w:rsidRPr="004215FF">
        <w:fldChar w:fldCharType="begin"/>
      </w:r>
      <w:r w:rsidRPr="004215FF">
        <w:instrText xml:space="preserve"> REF UC_Ref \h </w:instrText>
      </w:r>
      <w:r w:rsidR="00CF5D3E" w:rsidRPr="004215FF">
        <w:fldChar w:fldCharType="separate"/>
      </w:r>
      <w:r w:rsidR="002968D1">
        <w:rPr>
          <w:b w:val="0"/>
          <w:bCs/>
          <w:lang w:val="en-US"/>
        </w:rPr>
        <w:t>Error! Reference source not found.</w:t>
      </w:r>
      <w:r w:rsidR="00CF5D3E" w:rsidRPr="004215FF">
        <w:fldChar w:fldCharType="end"/>
      </w:r>
      <w:r>
        <w:t>.A</w:t>
      </w:r>
      <w:r w:rsidRPr="004215FF">
        <w:t>F</w:t>
      </w:r>
      <w:r w:rsidR="00CF5D3E">
        <w:fldChar w:fldCharType="begin"/>
      </w:r>
      <w:r>
        <w:instrText xml:space="preserve"> SEQ "AF" \c \# "00" </w:instrText>
      </w:r>
      <w:r w:rsidR="00CF5D3E">
        <w:fldChar w:fldCharType="separate"/>
      </w:r>
      <w:r w:rsidR="002968D1">
        <w:rPr>
          <w:noProof/>
        </w:rPr>
        <w:t>02</w:t>
      </w:r>
      <w:r w:rsidR="00CF5D3E">
        <w:fldChar w:fldCharType="end"/>
      </w:r>
      <w:r w:rsidRPr="004215FF">
        <w:t xml:space="preserve"> –</w:t>
      </w:r>
      <w:r>
        <w:t xml:space="preserve"> Cancel mandate version.</w:t>
      </w:r>
      <w:bookmarkEnd w:id="25"/>
    </w:p>
    <w:p w:rsidR="003B373C" w:rsidRDefault="003B373C" w:rsidP="003B373C">
      <w:pPr>
        <w:pStyle w:val="BodyTextList"/>
        <w:numPr>
          <w:ilvl w:val="0"/>
          <w:numId w:val="0"/>
        </w:numPr>
        <w:ind w:firstLine="709"/>
      </w:pPr>
      <w:r>
        <w:t>No change</w:t>
      </w:r>
    </w:p>
    <w:p w:rsidR="00B80CAA" w:rsidRPr="00B80CAA" w:rsidRDefault="00C1429F" w:rsidP="00B80CAA">
      <w:pPr>
        <w:pStyle w:val="Heading1"/>
      </w:pPr>
      <w:bookmarkStart w:id="26" w:name="_Alternative/Exception_flows:_PEM_UC"/>
      <w:bookmarkStart w:id="27" w:name="_Alternative_flows:_PEM_UC002.AF02_–"/>
      <w:bookmarkStart w:id="28" w:name="_Alternative/Exception_flows:_PEM_UC_1"/>
      <w:bookmarkStart w:id="29" w:name="_Exception_flows:_PEM_UC002.AF03_–_N"/>
      <w:bookmarkStart w:id="30" w:name="_Alternative_flow_1:_PEM_UC016.AF01_"/>
      <w:bookmarkEnd w:id="22"/>
      <w:bookmarkEnd w:id="23"/>
      <w:bookmarkEnd w:id="26"/>
      <w:bookmarkEnd w:id="27"/>
      <w:bookmarkEnd w:id="28"/>
      <w:bookmarkEnd w:id="29"/>
      <w:bookmarkEnd w:id="30"/>
      <w:r>
        <w:t>Extension Points</w:t>
      </w:r>
    </w:p>
    <w:p w:rsidR="001A5C98" w:rsidRDefault="005A0DB1" w:rsidP="001A5C98">
      <w:pPr>
        <w:pStyle w:val="Heading2"/>
      </w:pPr>
      <w:bookmarkStart w:id="31" w:name="_Ref208026459"/>
      <w:bookmarkStart w:id="32" w:name="_Ref140569562"/>
      <w:r w:rsidRPr="001A5C98">
        <w:rPr>
          <w:lang w:val="en-US"/>
        </w:rPr>
        <w:t>Extension</w:t>
      </w:r>
      <w:r w:rsidR="00FE7D59" w:rsidRPr="001A5C98">
        <w:rPr>
          <w:lang w:val="en-US"/>
        </w:rPr>
        <w:t xml:space="preserve"> </w:t>
      </w:r>
      <w:r w:rsidR="001A5C98" w:rsidRPr="001A5C98">
        <w:rPr>
          <w:lang w:val="en-US"/>
        </w:rPr>
        <w:t>Point</w:t>
      </w:r>
      <w:r w:rsidR="00FE7D59" w:rsidRPr="001A5C98">
        <w:rPr>
          <w:lang w:val="en-US"/>
        </w:rPr>
        <w:t xml:space="preserve"> </w:t>
      </w:r>
      <w:r w:rsidR="00CF5D3E">
        <w:fldChar w:fldCharType="begin"/>
      </w:r>
      <w:r w:rsidR="001A5C98" w:rsidRPr="001A5C98">
        <w:rPr>
          <w:lang w:val="en-US"/>
        </w:rPr>
        <w:instrText xml:space="preserve"> SEQ "EP</w:instrText>
      </w:r>
      <w:r w:rsidR="00FE7D59" w:rsidRPr="001A5C98">
        <w:rPr>
          <w:lang w:val="en-US"/>
        </w:rPr>
        <w:instrText xml:space="preserve">" \n </w:instrText>
      </w:r>
      <w:r w:rsidR="00CF5D3E">
        <w:fldChar w:fldCharType="separate"/>
      </w:r>
      <w:r w:rsidR="002968D1">
        <w:rPr>
          <w:noProof/>
          <w:lang w:val="en-US"/>
        </w:rPr>
        <w:t>1</w:t>
      </w:r>
      <w:r w:rsidR="00CF5D3E">
        <w:fldChar w:fldCharType="end"/>
      </w:r>
      <w:r w:rsidR="00FE7D59" w:rsidRPr="001A5C98">
        <w:rPr>
          <w:lang w:val="en-US"/>
        </w:rPr>
        <w:t xml:space="preserve">: </w:t>
      </w:r>
      <w:r w:rsidR="00CF5D3E">
        <w:fldChar w:fldCharType="begin"/>
      </w:r>
      <w:r w:rsidR="00FE7D59" w:rsidRPr="001A5C98">
        <w:rPr>
          <w:lang w:val="en-US"/>
        </w:rPr>
        <w:instrText xml:space="preserve"> REF UC_Ref \h </w:instrText>
      </w:r>
      <w:r w:rsidR="00CF5D3E">
        <w:fldChar w:fldCharType="separate"/>
      </w:r>
      <w:r w:rsidR="002968D1">
        <w:rPr>
          <w:b w:val="0"/>
          <w:bCs/>
          <w:lang w:val="en-US"/>
        </w:rPr>
        <w:t>Error! Reference source not found.</w:t>
      </w:r>
      <w:r w:rsidR="00CF5D3E">
        <w:fldChar w:fldCharType="end"/>
      </w:r>
      <w:r w:rsidR="00FE7D59" w:rsidRPr="001A5C98">
        <w:rPr>
          <w:lang w:val="en-US"/>
        </w:rPr>
        <w:t>.E</w:t>
      </w:r>
      <w:r w:rsidR="001A5C98" w:rsidRPr="001A5C98">
        <w:rPr>
          <w:lang w:val="en-US"/>
        </w:rPr>
        <w:t>P</w:t>
      </w:r>
      <w:r w:rsidR="00CF5D3E">
        <w:fldChar w:fldCharType="begin"/>
      </w:r>
      <w:r w:rsidR="001A5C98" w:rsidRPr="001A5C98">
        <w:rPr>
          <w:lang w:val="en-US"/>
        </w:rPr>
        <w:instrText xml:space="preserve"> SEQ "EP</w:instrText>
      </w:r>
      <w:r w:rsidR="00FE7D59" w:rsidRPr="001A5C98">
        <w:rPr>
          <w:lang w:val="en-US"/>
        </w:rPr>
        <w:instrText xml:space="preserve">" \c \# "00" </w:instrText>
      </w:r>
      <w:r w:rsidR="00CF5D3E">
        <w:fldChar w:fldCharType="separate"/>
      </w:r>
      <w:r w:rsidR="002968D1">
        <w:rPr>
          <w:noProof/>
          <w:lang w:val="en-US"/>
        </w:rPr>
        <w:t>01</w:t>
      </w:r>
      <w:r w:rsidR="00CF5D3E">
        <w:fldChar w:fldCharType="end"/>
      </w:r>
      <w:r w:rsidR="001A5C98">
        <w:t xml:space="preserve"> – </w:t>
      </w:r>
      <w:r w:rsidR="00136023">
        <w:t>Enri</w:t>
      </w:r>
      <w:r w:rsidR="008E6173">
        <w:t>ch original transaction with R-Transaction</w:t>
      </w:r>
      <w:r w:rsidR="00136023">
        <w:t xml:space="preserve"> attributes</w:t>
      </w:r>
      <w:bookmarkEnd w:id="31"/>
    </w:p>
    <w:bookmarkEnd w:id="32"/>
    <w:p w:rsidR="003B373C" w:rsidRDefault="003B373C" w:rsidP="003B373C">
      <w:pPr>
        <w:pStyle w:val="BodyTextList"/>
        <w:numPr>
          <w:ilvl w:val="0"/>
          <w:numId w:val="0"/>
        </w:numPr>
        <w:ind w:firstLine="709"/>
      </w:pPr>
      <w:r>
        <w:t>No change</w:t>
      </w:r>
    </w:p>
    <w:p w:rsidR="008422AE" w:rsidRDefault="008422AE" w:rsidP="008422AE">
      <w:pPr>
        <w:pStyle w:val="Heading2"/>
      </w:pPr>
      <w:bookmarkStart w:id="33" w:name="_Ref241905762"/>
      <w:r>
        <w:t xml:space="preserve">Extension Point </w:t>
      </w:r>
      <w:r w:rsidR="00CF5D3E">
        <w:fldChar w:fldCharType="begin"/>
      </w:r>
      <w:r w:rsidR="003E3BF7">
        <w:instrText xml:space="preserve"> SEQ "EP" \*Arabic </w:instrText>
      </w:r>
      <w:r w:rsidR="00CF5D3E">
        <w:fldChar w:fldCharType="separate"/>
      </w:r>
      <w:r w:rsidR="002968D1">
        <w:rPr>
          <w:noProof/>
        </w:rPr>
        <w:t>2</w:t>
      </w:r>
      <w:r w:rsidR="00CF5D3E">
        <w:rPr>
          <w:noProof/>
        </w:rPr>
        <w:fldChar w:fldCharType="end"/>
      </w:r>
      <w:r>
        <w:t xml:space="preserve">: </w:t>
      </w:r>
      <w:r w:rsidR="00A8189A">
        <w:fldChar w:fldCharType="begin"/>
      </w:r>
      <w:r w:rsidR="00A8189A">
        <w:instrText xml:space="preserve"> REF UC_Ref \h  \* MERGEFORMAT </w:instrText>
      </w:r>
      <w:r w:rsidR="00A8189A">
        <w:fldChar w:fldCharType="separate"/>
      </w:r>
      <w:r w:rsidR="002968D1">
        <w:rPr>
          <w:b w:val="0"/>
          <w:bCs/>
          <w:lang w:val="en-US"/>
        </w:rPr>
        <w:t>Error! Reference source not found.</w:t>
      </w:r>
      <w:r w:rsidR="00A8189A">
        <w:fldChar w:fldCharType="end"/>
      </w:r>
      <w:r>
        <w:t>.EP</w:t>
      </w:r>
      <w:r w:rsidR="00CF5D3E">
        <w:fldChar w:fldCharType="begin"/>
      </w:r>
      <w:r w:rsidRPr="00C115B0">
        <w:rPr>
          <w:lang w:val="en-US"/>
        </w:rPr>
        <w:instrText xml:space="preserve"> SEQ "EP" \c \# "00" </w:instrText>
      </w:r>
      <w:r w:rsidR="00CF5D3E">
        <w:fldChar w:fldCharType="separate"/>
      </w:r>
      <w:r w:rsidR="002968D1">
        <w:rPr>
          <w:noProof/>
          <w:lang w:val="en-US"/>
        </w:rPr>
        <w:t>02</w:t>
      </w:r>
      <w:r w:rsidR="00CF5D3E">
        <w:fldChar w:fldCharType="end"/>
      </w:r>
      <w:r>
        <w:t xml:space="preserve"> –</w:t>
      </w:r>
      <w:r w:rsidRPr="00C60008">
        <w:t xml:space="preserve"> </w:t>
      </w:r>
      <w:r>
        <w:t>Create Accounting Event</w:t>
      </w:r>
      <w:bookmarkEnd w:id="33"/>
    </w:p>
    <w:p w:rsidR="003B373C" w:rsidRDefault="003B373C" w:rsidP="003B373C">
      <w:pPr>
        <w:pStyle w:val="BodyTextList"/>
        <w:numPr>
          <w:ilvl w:val="0"/>
          <w:numId w:val="0"/>
        </w:numPr>
        <w:ind w:firstLine="709"/>
      </w:pPr>
      <w:bookmarkStart w:id="34" w:name="_Toc206382998"/>
      <w:r>
        <w:t>No change</w:t>
      </w:r>
    </w:p>
    <w:p w:rsidR="00B432AE" w:rsidRDefault="00B432AE" w:rsidP="00B432AE">
      <w:pPr>
        <w:pStyle w:val="Heading1"/>
        <w:spacing w:before="120" w:after="60"/>
      </w:pPr>
      <w:r>
        <w:t>Business Rules</w:t>
      </w:r>
    </w:p>
    <w:bookmarkStart w:id="35" w:name="BR015"/>
    <w:bookmarkStart w:id="36" w:name="_Ref365925150"/>
    <w:bookmarkEnd w:id="34"/>
    <w:p w:rsidR="00B432AE" w:rsidRDefault="00CF5D3E" w:rsidP="00B432AE">
      <w:pPr>
        <w:pStyle w:val="Heading2"/>
      </w:pPr>
      <w:r>
        <w:fldChar w:fldCharType="begin"/>
      </w:r>
      <w:r w:rsidR="00B432AE">
        <w:instrText xml:space="preserve"> REF UC_Ref \h  \* MERGEFORMAT </w:instrText>
      </w:r>
      <w:r>
        <w:fldChar w:fldCharType="separate"/>
      </w:r>
      <w:r w:rsidR="002968D1">
        <w:rPr>
          <w:b w:val="0"/>
          <w:bCs/>
          <w:lang w:val="en-US"/>
        </w:rPr>
        <w:t>Error! Reference source not found.</w:t>
      </w:r>
      <w:r>
        <w:fldChar w:fldCharType="end"/>
      </w:r>
      <w:r w:rsidR="00B432AE">
        <w:t xml:space="preserve">.BR01 – </w:t>
      </w:r>
      <w:bookmarkEnd w:id="35"/>
      <w:r w:rsidR="00B432AE">
        <w:t>Computation of periodSequence</w:t>
      </w:r>
      <w:bookmarkEnd w:id="36"/>
    </w:p>
    <w:p w:rsidR="003B373C" w:rsidRDefault="003B373C" w:rsidP="003B373C">
      <w:pPr>
        <w:pStyle w:val="BodyTextList"/>
        <w:numPr>
          <w:ilvl w:val="0"/>
          <w:numId w:val="0"/>
        </w:numPr>
        <w:ind w:firstLine="709"/>
      </w:pPr>
      <w:r>
        <w:t>No change</w:t>
      </w:r>
    </w:p>
    <w:p w:rsidR="00C1429F" w:rsidRDefault="00C1429F">
      <w:pPr>
        <w:pStyle w:val="Heading1"/>
        <w:ind w:left="709" w:hanging="709"/>
      </w:pPr>
      <w:r>
        <w:t>Notes / Assumptions</w:t>
      </w:r>
    </w:p>
    <w:p w:rsidR="003B373C" w:rsidRDefault="007D6F28" w:rsidP="003B373C">
      <w:pPr>
        <w:pStyle w:val="Heading1"/>
        <w:spacing w:before="120"/>
        <w:ind w:left="0" w:firstLine="0"/>
        <w:rPr>
          <w:color w:val="000000"/>
        </w:rPr>
      </w:pPr>
      <w:r w:rsidRPr="00A9444C">
        <w:rPr>
          <w:color w:val="000000"/>
        </w:rPr>
        <w:t>System Messages</w:t>
      </w:r>
    </w:p>
    <w:p w:rsidR="003B373C" w:rsidRDefault="003B373C" w:rsidP="003B373C">
      <w:pPr>
        <w:pStyle w:val="BodyTextList"/>
        <w:numPr>
          <w:ilvl w:val="0"/>
          <w:numId w:val="0"/>
        </w:numPr>
        <w:ind w:firstLine="709"/>
      </w:pPr>
      <w:r>
        <w:t>No change</w:t>
      </w:r>
    </w:p>
    <w:p w:rsidR="00C1429F" w:rsidRDefault="00C1429F" w:rsidP="003B373C">
      <w:pPr>
        <w:pStyle w:val="Heading1"/>
        <w:spacing w:before="120"/>
        <w:ind w:left="0" w:firstLine="0"/>
      </w:pPr>
      <w:r>
        <w:t>Issues</w:t>
      </w:r>
      <w:bookmarkEnd w:id="3"/>
      <w:bookmarkEnd w:id="4"/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500"/>
        <w:gridCol w:w="1041"/>
        <w:gridCol w:w="960"/>
        <w:gridCol w:w="2409"/>
      </w:tblGrid>
      <w:tr w:rsidR="00C1429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  <w:rPr>
                <w:sz w:val="24"/>
              </w:rPr>
            </w:pPr>
            <w:r>
              <w:t>No: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  <w:rPr>
                <w:sz w:val="24"/>
              </w:rPr>
            </w:pPr>
            <w:r>
              <w:t>Description: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</w:pPr>
            <w:r>
              <w:t>Date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  <w:rPr>
                <w:sz w:val="24"/>
              </w:rPr>
            </w:pPr>
            <w:r>
              <w:t>Action: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  <w:rPr>
                <w:sz w:val="24"/>
              </w:rPr>
            </w:pPr>
            <w:r>
              <w:t>Status</w:t>
            </w:r>
          </w:p>
        </w:tc>
      </w:tr>
      <w:tr w:rsidR="00F6497C" w:rsidRPr="00477675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97C" w:rsidRDefault="00F6497C" w:rsidP="007637F5">
            <w:pPr>
              <w:numPr>
                <w:ilvl w:val="0"/>
                <w:numId w:val="2"/>
              </w:numPr>
              <w:snapToGrid w:val="0"/>
              <w:jc w:val="both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97C" w:rsidRPr="00477675" w:rsidRDefault="00F6497C" w:rsidP="007637F5">
            <w:pPr>
              <w:pStyle w:val="TableText"/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97C" w:rsidRPr="00477675" w:rsidRDefault="00F6497C" w:rsidP="007637F5">
            <w:pPr>
              <w:pStyle w:val="TableText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97C" w:rsidRPr="00477675" w:rsidRDefault="00F6497C" w:rsidP="007637F5">
            <w:pPr>
              <w:pStyle w:val="TableText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97C" w:rsidRPr="00477675" w:rsidRDefault="00F6497C" w:rsidP="007637F5">
            <w:pPr>
              <w:pStyle w:val="TableText"/>
            </w:pPr>
          </w:p>
        </w:tc>
      </w:tr>
    </w:tbl>
    <w:p w:rsidR="00C1429F" w:rsidRDefault="00C1429F">
      <w:pPr>
        <w:pStyle w:val="Heading1"/>
        <w:ind w:left="709" w:hanging="709"/>
      </w:pPr>
      <w:r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8"/>
        <w:gridCol w:w="617"/>
        <w:gridCol w:w="674"/>
        <w:gridCol w:w="1944"/>
        <w:gridCol w:w="5213"/>
      </w:tblGrid>
      <w:tr w:rsidR="00B432AE" w:rsidTr="0011217A">
        <w:tc>
          <w:tcPr>
            <w:tcW w:w="589" w:type="pct"/>
            <w:shd w:val="clear" w:color="auto" w:fill="E6E6E6"/>
          </w:tcPr>
          <w:p w:rsidR="00B432AE" w:rsidRDefault="00B432AE" w:rsidP="00C72930">
            <w:pPr>
              <w:pStyle w:val="TableHeading"/>
              <w:jc w:val="center"/>
            </w:pPr>
            <w:r>
              <w:t>Date</w:t>
            </w:r>
          </w:p>
        </w:tc>
        <w:tc>
          <w:tcPr>
            <w:tcW w:w="322" w:type="pct"/>
            <w:shd w:val="clear" w:color="auto" w:fill="E6E6E6"/>
          </w:tcPr>
          <w:p w:rsidR="00B432AE" w:rsidRDefault="00B432AE" w:rsidP="00C72930">
            <w:pPr>
              <w:pStyle w:val="TableHeading"/>
              <w:jc w:val="center"/>
            </w:pPr>
            <w:r>
              <w:t>Rev</w:t>
            </w:r>
          </w:p>
        </w:tc>
        <w:tc>
          <w:tcPr>
            <w:tcW w:w="352" w:type="pct"/>
            <w:shd w:val="clear" w:color="auto" w:fill="E6E6E6"/>
          </w:tcPr>
          <w:p w:rsidR="00B432AE" w:rsidRDefault="00B432AE">
            <w:pPr>
              <w:pStyle w:val="TableHeading"/>
            </w:pPr>
            <w:r>
              <w:t>Who</w:t>
            </w:r>
          </w:p>
        </w:tc>
        <w:tc>
          <w:tcPr>
            <w:tcW w:w="1015" w:type="pct"/>
            <w:shd w:val="clear" w:color="auto" w:fill="E6E6E6"/>
          </w:tcPr>
          <w:p w:rsidR="00B432AE" w:rsidRDefault="00B432AE">
            <w:pPr>
              <w:pStyle w:val="TableHeading"/>
            </w:pPr>
            <w:r>
              <w:t>Reference</w:t>
            </w:r>
          </w:p>
        </w:tc>
        <w:tc>
          <w:tcPr>
            <w:tcW w:w="2722" w:type="pct"/>
            <w:shd w:val="clear" w:color="auto" w:fill="E6E6E6"/>
          </w:tcPr>
          <w:p w:rsidR="00B432AE" w:rsidRDefault="00B432AE">
            <w:pPr>
              <w:pStyle w:val="TableHeading"/>
            </w:pPr>
            <w:r>
              <w:t>Description (Table Heading)</w:t>
            </w:r>
          </w:p>
        </w:tc>
      </w:tr>
      <w:tr w:rsidR="00B432AE" w:rsidTr="0011217A">
        <w:tc>
          <w:tcPr>
            <w:tcW w:w="589" w:type="pct"/>
          </w:tcPr>
          <w:p w:rsidR="00B432AE" w:rsidRPr="00A635BD" w:rsidRDefault="00412BCE" w:rsidP="00412BCE">
            <w:pPr>
              <w:pStyle w:val="TableText"/>
              <w:jc w:val="center"/>
            </w:pPr>
            <w:r>
              <w:t>16</w:t>
            </w:r>
            <w:r w:rsidR="00B432AE">
              <w:t>/</w:t>
            </w:r>
            <w:r>
              <w:t>12</w:t>
            </w:r>
            <w:r w:rsidR="00B432AE" w:rsidRPr="00A635BD">
              <w:t>/</w:t>
            </w:r>
            <w:r w:rsidR="00B432AE" w:rsidRPr="003F5D33">
              <w:t>20</w:t>
            </w:r>
            <w:r>
              <w:t>13</w:t>
            </w:r>
          </w:p>
        </w:tc>
        <w:tc>
          <w:tcPr>
            <w:tcW w:w="322" w:type="pct"/>
          </w:tcPr>
          <w:p w:rsidR="00B432AE" w:rsidRPr="00A635BD" w:rsidRDefault="00B432AE" w:rsidP="00C72930">
            <w:pPr>
              <w:pStyle w:val="TableText"/>
              <w:jc w:val="center"/>
            </w:pPr>
            <w:r w:rsidRPr="00A635BD">
              <w:t>0.1</w:t>
            </w:r>
          </w:p>
        </w:tc>
        <w:tc>
          <w:tcPr>
            <w:tcW w:w="352" w:type="pct"/>
          </w:tcPr>
          <w:p w:rsidR="00B432AE" w:rsidRPr="00A635BD" w:rsidRDefault="00C027D5">
            <w:pPr>
              <w:pStyle w:val="TableText"/>
            </w:pPr>
            <w:r>
              <w:t>BCA</w:t>
            </w:r>
          </w:p>
        </w:tc>
        <w:tc>
          <w:tcPr>
            <w:tcW w:w="1015" w:type="pct"/>
          </w:tcPr>
          <w:p w:rsidR="00B432AE" w:rsidRDefault="00C027D5">
            <w:pPr>
              <w:pStyle w:val="TableText"/>
            </w:pPr>
            <w:r>
              <w:t>CSIDEV-92</w:t>
            </w:r>
          </w:p>
        </w:tc>
        <w:tc>
          <w:tcPr>
            <w:tcW w:w="2722" w:type="pct"/>
          </w:tcPr>
          <w:p w:rsidR="00B432AE" w:rsidRPr="00A635BD" w:rsidRDefault="00B432AE">
            <w:pPr>
              <w:pStyle w:val="TableText"/>
            </w:pPr>
            <w:r>
              <w:t>Created</w:t>
            </w:r>
          </w:p>
        </w:tc>
      </w:tr>
      <w:tr w:rsidR="008C4264" w:rsidTr="0011217A">
        <w:tc>
          <w:tcPr>
            <w:tcW w:w="589" w:type="pct"/>
          </w:tcPr>
          <w:p w:rsidR="008C4264" w:rsidRDefault="008C4264" w:rsidP="00412BCE">
            <w:pPr>
              <w:pStyle w:val="TableText"/>
              <w:jc w:val="center"/>
            </w:pPr>
            <w:r>
              <w:t>09/05/2014</w:t>
            </w:r>
          </w:p>
        </w:tc>
        <w:tc>
          <w:tcPr>
            <w:tcW w:w="322" w:type="pct"/>
          </w:tcPr>
          <w:p w:rsidR="008C4264" w:rsidRPr="00A635BD" w:rsidRDefault="008C4264" w:rsidP="00C72930">
            <w:pPr>
              <w:pStyle w:val="TableText"/>
              <w:jc w:val="center"/>
            </w:pPr>
            <w:r>
              <w:t>0.2</w:t>
            </w:r>
          </w:p>
        </w:tc>
        <w:tc>
          <w:tcPr>
            <w:tcW w:w="352" w:type="pct"/>
          </w:tcPr>
          <w:p w:rsidR="008C4264" w:rsidRDefault="008C4264">
            <w:pPr>
              <w:pStyle w:val="TableText"/>
            </w:pPr>
            <w:r>
              <w:t>BCA</w:t>
            </w:r>
          </w:p>
        </w:tc>
        <w:tc>
          <w:tcPr>
            <w:tcW w:w="1015" w:type="pct"/>
          </w:tcPr>
          <w:p w:rsidR="008C4264" w:rsidRDefault="008C4264">
            <w:pPr>
              <w:pStyle w:val="TableText"/>
            </w:pPr>
            <w:r>
              <w:t>CSIDEV-672</w:t>
            </w:r>
          </w:p>
        </w:tc>
        <w:tc>
          <w:tcPr>
            <w:tcW w:w="2722" w:type="pct"/>
          </w:tcPr>
          <w:p w:rsidR="008C4264" w:rsidRDefault="008C4264">
            <w:pPr>
              <w:pStyle w:val="TableText"/>
            </w:pPr>
            <w:r>
              <w:t>Added condition for the accounting event</w:t>
            </w:r>
          </w:p>
        </w:tc>
      </w:tr>
      <w:tr w:rsidR="00FA0669" w:rsidTr="0011217A">
        <w:tc>
          <w:tcPr>
            <w:tcW w:w="589" w:type="pct"/>
          </w:tcPr>
          <w:p w:rsidR="00FA0669" w:rsidRDefault="00FA0669" w:rsidP="00412BCE">
            <w:pPr>
              <w:pStyle w:val="TableText"/>
              <w:jc w:val="center"/>
            </w:pPr>
            <w:r>
              <w:t>20/06/2014</w:t>
            </w:r>
          </w:p>
        </w:tc>
        <w:tc>
          <w:tcPr>
            <w:tcW w:w="322" w:type="pct"/>
          </w:tcPr>
          <w:p w:rsidR="00FA0669" w:rsidRDefault="00FA0669" w:rsidP="00C72930">
            <w:pPr>
              <w:pStyle w:val="TableText"/>
              <w:jc w:val="center"/>
            </w:pPr>
            <w:r>
              <w:t>0.3</w:t>
            </w:r>
          </w:p>
        </w:tc>
        <w:tc>
          <w:tcPr>
            <w:tcW w:w="352" w:type="pct"/>
          </w:tcPr>
          <w:p w:rsidR="00FA0669" w:rsidRDefault="00FA0669">
            <w:pPr>
              <w:pStyle w:val="TableText"/>
            </w:pPr>
            <w:r>
              <w:t>AVI</w:t>
            </w:r>
          </w:p>
        </w:tc>
        <w:tc>
          <w:tcPr>
            <w:tcW w:w="1015" w:type="pct"/>
          </w:tcPr>
          <w:p w:rsidR="00FA0669" w:rsidRDefault="00FA0669">
            <w:pPr>
              <w:pStyle w:val="TableText"/>
            </w:pPr>
            <w:r>
              <w:t>CSIDEV-1272</w:t>
            </w:r>
          </w:p>
        </w:tc>
        <w:tc>
          <w:tcPr>
            <w:tcW w:w="2722" w:type="pct"/>
          </w:tcPr>
          <w:p w:rsidR="00FA0669" w:rsidRDefault="00FA0669">
            <w:pPr>
              <w:pStyle w:val="TableText"/>
            </w:pPr>
            <w:r>
              <w:t>Added step 65 in MF</w:t>
            </w:r>
          </w:p>
        </w:tc>
      </w:tr>
      <w:tr w:rsidR="0025713B" w:rsidTr="0011217A">
        <w:tc>
          <w:tcPr>
            <w:tcW w:w="589" w:type="pct"/>
          </w:tcPr>
          <w:p w:rsidR="0025713B" w:rsidRDefault="0025713B" w:rsidP="00412BCE">
            <w:pPr>
              <w:pStyle w:val="TableText"/>
              <w:jc w:val="center"/>
            </w:pPr>
            <w:r>
              <w:t>03/07/2014</w:t>
            </w:r>
          </w:p>
        </w:tc>
        <w:tc>
          <w:tcPr>
            <w:tcW w:w="322" w:type="pct"/>
          </w:tcPr>
          <w:p w:rsidR="0025713B" w:rsidRDefault="0025713B" w:rsidP="00C72930">
            <w:pPr>
              <w:pStyle w:val="TableText"/>
              <w:jc w:val="center"/>
            </w:pPr>
            <w:r>
              <w:t>0.4</w:t>
            </w:r>
          </w:p>
        </w:tc>
        <w:tc>
          <w:tcPr>
            <w:tcW w:w="352" w:type="pct"/>
          </w:tcPr>
          <w:p w:rsidR="0025713B" w:rsidRDefault="0025713B">
            <w:pPr>
              <w:pStyle w:val="TableText"/>
            </w:pPr>
            <w:r>
              <w:t>BVC</w:t>
            </w:r>
          </w:p>
        </w:tc>
        <w:tc>
          <w:tcPr>
            <w:tcW w:w="1015" w:type="pct"/>
          </w:tcPr>
          <w:p w:rsidR="0025713B" w:rsidRDefault="0025713B">
            <w:pPr>
              <w:pStyle w:val="TableText"/>
            </w:pPr>
            <w:r>
              <w:t>CSIDEV-1473</w:t>
            </w:r>
          </w:p>
        </w:tc>
        <w:tc>
          <w:tcPr>
            <w:tcW w:w="2722" w:type="pct"/>
          </w:tcPr>
          <w:p w:rsidR="0025713B" w:rsidRDefault="0025713B">
            <w:pPr>
              <w:pStyle w:val="TableText"/>
            </w:pPr>
            <w:r>
              <w:t>Removed ‘-‘ from accounts.</w:t>
            </w:r>
          </w:p>
        </w:tc>
      </w:tr>
      <w:tr w:rsidR="000426A2" w:rsidTr="0011217A">
        <w:tc>
          <w:tcPr>
            <w:tcW w:w="589" w:type="pct"/>
          </w:tcPr>
          <w:p w:rsidR="000426A2" w:rsidRDefault="000426A2" w:rsidP="00412BCE">
            <w:pPr>
              <w:pStyle w:val="TableText"/>
              <w:jc w:val="center"/>
            </w:pPr>
            <w:r>
              <w:t>26/08/2014</w:t>
            </w:r>
          </w:p>
        </w:tc>
        <w:tc>
          <w:tcPr>
            <w:tcW w:w="322" w:type="pct"/>
          </w:tcPr>
          <w:p w:rsidR="000426A2" w:rsidRDefault="000426A2" w:rsidP="00C72930">
            <w:pPr>
              <w:pStyle w:val="TableText"/>
              <w:jc w:val="center"/>
            </w:pPr>
            <w:r>
              <w:t>0.5</w:t>
            </w:r>
          </w:p>
        </w:tc>
        <w:tc>
          <w:tcPr>
            <w:tcW w:w="352" w:type="pct"/>
          </w:tcPr>
          <w:p w:rsidR="000426A2" w:rsidRDefault="000426A2">
            <w:pPr>
              <w:pStyle w:val="TableText"/>
            </w:pPr>
            <w:r>
              <w:t>BVC</w:t>
            </w:r>
          </w:p>
        </w:tc>
        <w:tc>
          <w:tcPr>
            <w:tcW w:w="1015" w:type="pct"/>
          </w:tcPr>
          <w:p w:rsidR="000426A2" w:rsidRDefault="000426A2">
            <w:pPr>
              <w:pStyle w:val="TableText"/>
            </w:pPr>
            <w:r>
              <w:t>CSIDEV-1899</w:t>
            </w:r>
          </w:p>
        </w:tc>
        <w:tc>
          <w:tcPr>
            <w:tcW w:w="2722" w:type="pct"/>
          </w:tcPr>
          <w:p w:rsidR="000426A2" w:rsidRDefault="000426A2">
            <w:pPr>
              <w:pStyle w:val="TableText"/>
            </w:pPr>
            <w:r>
              <w:t>Accounting events aligned with ones in IP.</w:t>
            </w:r>
          </w:p>
          <w:p w:rsidR="000426A2" w:rsidRDefault="000426A2">
            <w:pPr>
              <w:pStyle w:val="TableText"/>
            </w:pPr>
            <w:r>
              <w:t>(added SDD and changes SCT)</w:t>
            </w:r>
          </w:p>
        </w:tc>
      </w:tr>
      <w:tr w:rsidR="001A09E6" w:rsidTr="0011217A">
        <w:tc>
          <w:tcPr>
            <w:tcW w:w="589" w:type="pct"/>
          </w:tcPr>
          <w:p w:rsidR="001A09E6" w:rsidRDefault="001A09E6" w:rsidP="00412BCE">
            <w:pPr>
              <w:pStyle w:val="TableText"/>
              <w:jc w:val="center"/>
            </w:pPr>
            <w:r>
              <w:t>07/10/2014</w:t>
            </w:r>
          </w:p>
        </w:tc>
        <w:tc>
          <w:tcPr>
            <w:tcW w:w="322" w:type="pct"/>
          </w:tcPr>
          <w:p w:rsidR="001A09E6" w:rsidRDefault="001A09E6" w:rsidP="00C72930">
            <w:pPr>
              <w:pStyle w:val="TableText"/>
              <w:jc w:val="center"/>
            </w:pPr>
            <w:r>
              <w:t>0.6</w:t>
            </w:r>
          </w:p>
        </w:tc>
        <w:tc>
          <w:tcPr>
            <w:tcW w:w="352" w:type="pct"/>
          </w:tcPr>
          <w:p w:rsidR="001A09E6" w:rsidRDefault="001A09E6">
            <w:pPr>
              <w:pStyle w:val="TableText"/>
            </w:pPr>
            <w:r>
              <w:t>AVI</w:t>
            </w:r>
          </w:p>
        </w:tc>
        <w:tc>
          <w:tcPr>
            <w:tcW w:w="1015" w:type="pct"/>
          </w:tcPr>
          <w:p w:rsidR="001A09E6" w:rsidRDefault="001A09E6">
            <w:pPr>
              <w:pStyle w:val="TableText"/>
            </w:pPr>
            <w:r>
              <w:t>CSIDEV-2505</w:t>
            </w:r>
          </w:p>
        </w:tc>
        <w:tc>
          <w:tcPr>
            <w:tcW w:w="2722" w:type="pct"/>
          </w:tcPr>
          <w:p w:rsidR="001A09E6" w:rsidRDefault="001A09E6">
            <w:pPr>
              <w:pStyle w:val="TableText"/>
            </w:pPr>
            <w:r>
              <w:t>Updated Step 65 in MF</w:t>
            </w:r>
          </w:p>
        </w:tc>
      </w:tr>
      <w:tr w:rsidR="00715056" w:rsidTr="0011217A">
        <w:trPr>
          <w:ins w:id="37" w:author="Rudi Zwerver" w:date="2014-10-16T09:46:00Z"/>
        </w:trPr>
        <w:tc>
          <w:tcPr>
            <w:tcW w:w="589" w:type="pct"/>
          </w:tcPr>
          <w:p w:rsidR="00715056" w:rsidRDefault="00715056" w:rsidP="00412BCE">
            <w:pPr>
              <w:pStyle w:val="TableText"/>
              <w:jc w:val="center"/>
              <w:rPr>
                <w:ins w:id="38" w:author="Rudi Zwerver" w:date="2014-10-16T09:46:00Z"/>
              </w:rPr>
            </w:pPr>
            <w:ins w:id="39" w:author="Rudi Zwerver" w:date="2014-10-16T09:46:00Z">
              <w:r>
                <w:t>16/10/2014</w:t>
              </w:r>
            </w:ins>
          </w:p>
        </w:tc>
        <w:tc>
          <w:tcPr>
            <w:tcW w:w="322" w:type="pct"/>
          </w:tcPr>
          <w:p w:rsidR="00715056" w:rsidRDefault="00715056" w:rsidP="00C72930">
            <w:pPr>
              <w:pStyle w:val="TableText"/>
              <w:jc w:val="center"/>
              <w:rPr>
                <w:ins w:id="40" w:author="Rudi Zwerver" w:date="2014-10-16T09:46:00Z"/>
              </w:rPr>
            </w:pPr>
            <w:ins w:id="41" w:author="Rudi Zwerver" w:date="2014-10-16T09:46:00Z">
              <w:r>
                <w:t>0.7</w:t>
              </w:r>
            </w:ins>
          </w:p>
        </w:tc>
        <w:tc>
          <w:tcPr>
            <w:tcW w:w="352" w:type="pct"/>
          </w:tcPr>
          <w:p w:rsidR="00715056" w:rsidRDefault="00715056">
            <w:pPr>
              <w:pStyle w:val="TableText"/>
              <w:rPr>
                <w:ins w:id="42" w:author="Rudi Zwerver" w:date="2014-10-16T09:46:00Z"/>
              </w:rPr>
            </w:pPr>
            <w:ins w:id="43" w:author="Rudi Zwerver" w:date="2014-10-16T09:46:00Z">
              <w:r>
                <w:t>RZW</w:t>
              </w:r>
            </w:ins>
          </w:p>
        </w:tc>
        <w:tc>
          <w:tcPr>
            <w:tcW w:w="1015" w:type="pct"/>
          </w:tcPr>
          <w:p w:rsidR="00715056" w:rsidRDefault="00715056">
            <w:pPr>
              <w:pStyle w:val="TableText"/>
              <w:rPr>
                <w:ins w:id="44" w:author="Rudi Zwerver" w:date="2014-10-16T09:46:00Z"/>
              </w:rPr>
            </w:pPr>
            <w:ins w:id="45" w:author="Rudi Zwerver" w:date="2014-10-16T09:46:00Z">
              <w:r>
                <w:t>CSSICI-573</w:t>
              </w:r>
            </w:ins>
          </w:p>
        </w:tc>
        <w:tc>
          <w:tcPr>
            <w:tcW w:w="2722" w:type="pct"/>
          </w:tcPr>
          <w:p w:rsidR="00715056" w:rsidRDefault="00715056">
            <w:pPr>
              <w:pStyle w:val="TableText"/>
              <w:rPr>
                <w:ins w:id="46" w:author="Rudi Zwerver" w:date="2014-10-16T09:46:00Z"/>
              </w:rPr>
            </w:pPr>
            <w:ins w:id="47" w:author="Rudi Zwerver" w:date="2014-10-16T09:46:00Z">
              <w:r>
                <w:t>Refactoring of the accounting design. Centralising all accounting logic in the accounting service. No functional changes.</w:t>
              </w:r>
            </w:ins>
          </w:p>
        </w:tc>
      </w:tr>
      <w:tr w:rsidR="004D0BC0" w:rsidRPr="00071A81" w:rsidTr="004D0BC0">
        <w:trPr>
          <w:ins w:id="48" w:author="Rudi Zwerver" w:date="2014-11-27T10:12:00Z"/>
        </w:trPr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BC0" w:rsidRDefault="004D0BC0" w:rsidP="004D0BC0">
            <w:pPr>
              <w:pStyle w:val="TableText"/>
              <w:jc w:val="center"/>
              <w:rPr>
                <w:ins w:id="49" w:author="Rudi Zwerver" w:date="2014-11-27T10:12:00Z"/>
              </w:rPr>
            </w:pPr>
            <w:ins w:id="50" w:author="Rudi Zwerver" w:date="2014-11-27T10:12:00Z">
              <w:r>
                <w:t>27/11/2014</w:t>
              </w:r>
            </w:ins>
          </w:p>
        </w:tc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BC0" w:rsidRDefault="004D0BC0" w:rsidP="004D0BC0">
            <w:pPr>
              <w:pStyle w:val="TableText"/>
              <w:jc w:val="center"/>
              <w:rPr>
                <w:ins w:id="51" w:author="Rudi Zwerver" w:date="2014-11-27T10:12:00Z"/>
              </w:rPr>
            </w:pPr>
            <w:ins w:id="52" w:author="Rudi Zwerver" w:date="2014-11-27T10:12:00Z">
              <w:r>
                <w:t>0.8</w:t>
              </w:r>
            </w:ins>
          </w:p>
        </w:tc>
        <w:tc>
          <w:tcPr>
            <w:tcW w:w="3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BC0" w:rsidRDefault="004D0BC0" w:rsidP="00776B06">
            <w:pPr>
              <w:pStyle w:val="TableText"/>
              <w:rPr>
                <w:ins w:id="53" w:author="Rudi Zwerver" w:date="2014-11-27T10:12:00Z"/>
              </w:rPr>
            </w:pPr>
            <w:ins w:id="54" w:author="Rudi Zwerver" w:date="2014-11-27T10:12:00Z">
              <w:r>
                <w:t>RZW</w:t>
              </w:r>
            </w:ins>
          </w:p>
        </w:tc>
        <w:tc>
          <w:tcPr>
            <w:tcW w:w="10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BC0" w:rsidRDefault="004D0BC0" w:rsidP="00776B06">
            <w:pPr>
              <w:pStyle w:val="TableText"/>
              <w:rPr>
                <w:ins w:id="55" w:author="Rudi Zwerver" w:date="2014-11-27T10:12:00Z"/>
              </w:rPr>
            </w:pPr>
            <w:ins w:id="56" w:author="Rudi Zwerver" w:date="2014-11-27T10:12:00Z">
              <w:r>
                <w:t>CSSICI-764</w:t>
              </w:r>
            </w:ins>
          </w:p>
        </w:tc>
        <w:tc>
          <w:tcPr>
            <w:tcW w:w="2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BC0" w:rsidRDefault="004D0BC0" w:rsidP="00776B06">
            <w:pPr>
              <w:pStyle w:val="TableText"/>
              <w:rPr>
                <w:ins w:id="57" w:author="Rudi Zwerver" w:date="2014-11-27T10:12:00Z"/>
              </w:rPr>
            </w:pPr>
            <w:ins w:id="58" w:author="Rudi Zwerver" w:date="2014-11-27T10:12:00Z">
              <w:r>
                <w:t>Moved AE from issue processor to here.</w:t>
              </w:r>
            </w:ins>
          </w:p>
        </w:tc>
      </w:tr>
      <w:tr w:rsidR="003B055C" w:rsidRPr="00071A81" w:rsidTr="004D0BC0"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055C" w:rsidRDefault="003B055C" w:rsidP="004D0BC0">
            <w:pPr>
              <w:pStyle w:val="TableText"/>
              <w:jc w:val="center"/>
            </w:pPr>
            <w:r>
              <w:t>25/02/2015</w:t>
            </w:r>
          </w:p>
        </w:tc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055C" w:rsidRDefault="003B055C" w:rsidP="004D0BC0">
            <w:pPr>
              <w:pStyle w:val="TableText"/>
              <w:jc w:val="center"/>
            </w:pPr>
            <w:r>
              <w:t>0.9</w:t>
            </w:r>
          </w:p>
        </w:tc>
        <w:tc>
          <w:tcPr>
            <w:tcW w:w="3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055C" w:rsidRDefault="003B055C" w:rsidP="00776B06">
            <w:pPr>
              <w:pStyle w:val="TableText"/>
            </w:pPr>
            <w:r>
              <w:t>BVC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055C" w:rsidRDefault="003B055C" w:rsidP="00776B06">
            <w:pPr>
              <w:pStyle w:val="TableText"/>
            </w:pPr>
            <w:r>
              <w:t>CSIDEV-4044</w:t>
            </w:r>
          </w:p>
        </w:tc>
        <w:tc>
          <w:tcPr>
            <w:tcW w:w="2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055C" w:rsidRDefault="003B055C" w:rsidP="00776B06">
            <w:pPr>
              <w:pStyle w:val="TableText"/>
            </w:pPr>
            <w:r>
              <w:t>Use incomingsettlementday if Settlementday is empty.</w:t>
            </w:r>
          </w:p>
        </w:tc>
      </w:tr>
    </w:tbl>
    <w:p w:rsidR="00C1429F" w:rsidRDefault="00C1429F">
      <w:pPr>
        <w:pStyle w:val="Heading1"/>
        <w:ind w:left="709" w:hanging="709"/>
      </w:pPr>
      <w:r>
        <w:t>Reference Documentation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266"/>
        <w:gridCol w:w="3150"/>
        <w:gridCol w:w="2430"/>
      </w:tblGrid>
      <w:tr w:rsidR="00C1429F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</w:pPr>
            <w:r>
              <w:t>Document Name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</w:pPr>
            <w:r>
              <w:t>Version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</w:pPr>
            <w:r>
              <w:t>Description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1429F" w:rsidRDefault="00C1429F">
            <w:pPr>
              <w:pStyle w:val="TableHeading"/>
            </w:pPr>
            <w:r>
              <w:t>Location</w:t>
            </w:r>
          </w:p>
        </w:tc>
      </w:tr>
      <w:tr w:rsidR="00C1429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29F" w:rsidRPr="00F6497C" w:rsidRDefault="00C1429F" w:rsidP="00894628">
            <w:pPr>
              <w:pStyle w:val="TableText"/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29F" w:rsidRDefault="00C1429F" w:rsidP="00894628">
            <w:pPr>
              <w:pStyle w:val="TableText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29F" w:rsidRDefault="00C1429F" w:rsidP="00894628">
            <w:pPr>
              <w:pStyle w:val="TableText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29F" w:rsidRDefault="00C1429F" w:rsidP="00894628">
            <w:pPr>
              <w:pStyle w:val="TableText"/>
            </w:pPr>
          </w:p>
        </w:tc>
      </w:tr>
    </w:tbl>
    <w:p w:rsidR="00C1429F" w:rsidRDefault="00C1429F" w:rsidP="008E6173"/>
    <w:sectPr w:rsidR="00C1429F" w:rsidSect="002B7925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B70" w:rsidRDefault="004C4B70">
      <w:r>
        <w:separator/>
      </w:r>
    </w:p>
  </w:endnote>
  <w:endnote w:type="continuationSeparator" w:id="0">
    <w:p w:rsidR="004C4B70" w:rsidRDefault="004C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78"/>
      <w:gridCol w:w="3330"/>
      <w:gridCol w:w="3162"/>
    </w:tblGrid>
    <w:tr w:rsidR="00776B06">
      <w:tc>
        <w:tcPr>
          <w:tcW w:w="3078" w:type="dxa"/>
          <w:tcBorders>
            <w:top w:val="nil"/>
            <w:left w:val="nil"/>
            <w:bottom w:val="nil"/>
            <w:right w:val="nil"/>
          </w:tcBorders>
        </w:tcPr>
        <w:p w:rsidR="00776B06" w:rsidRDefault="00776B06">
          <w:pPr>
            <w:ind w:right="360"/>
          </w:pPr>
          <w:r>
            <w:t>Confidential</w:t>
          </w:r>
        </w:p>
      </w:tc>
      <w:tc>
        <w:tcPr>
          <w:tcW w:w="3330" w:type="dxa"/>
          <w:tcBorders>
            <w:top w:val="nil"/>
            <w:left w:val="nil"/>
            <w:bottom w:val="nil"/>
            <w:right w:val="nil"/>
          </w:tcBorders>
        </w:tcPr>
        <w:p w:rsidR="00776B06" w:rsidRDefault="00776B06">
          <w:pPr>
            <w:jc w:val="center"/>
          </w:pPr>
          <w:r>
            <w:t xml:space="preserve">Clear2Pay,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2015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6B06" w:rsidRDefault="00776B0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968D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/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2968D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776B06" w:rsidRDefault="00776B06">
    <w:pPr>
      <w:pStyle w:val="Footer"/>
    </w:pPr>
  </w:p>
  <w:p w:rsidR="00776B06" w:rsidRDefault="00776B0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B70" w:rsidRDefault="004C4B70">
      <w:r>
        <w:separator/>
      </w:r>
    </w:p>
  </w:footnote>
  <w:footnote w:type="continuationSeparator" w:id="0">
    <w:p w:rsidR="004C4B70" w:rsidRDefault="004C4B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912"/>
      <w:gridCol w:w="2646"/>
    </w:tblGrid>
    <w:tr w:rsidR="00776B06" w:rsidTr="007D6F28">
      <w:tc>
        <w:tcPr>
          <w:tcW w:w="6912" w:type="dxa"/>
        </w:tcPr>
        <w:p w:rsidR="00776B06" w:rsidRDefault="00776B06">
          <w:r>
            <w:t>OpinionAnalysis</w:t>
          </w:r>
        </w:p>
      </w:tc>
      <w:tc>
        <w:tcPr>
          <w:tcW w:w="2646" w:type="dxa"/>
        </w:tcPr>
        <w:p w:rsidR="00776B06" w:rsidRDefault="00776B06" w:rsidP="007D6F28">
          <w:pPr>
            <w:tabs>
              <w:tab w:val="left" w:pos="1135"/>
            </w:tabs>
            <w:spacing w:before="40"/>
            <w:ind w:right="68"/>
          </w:pPr>
          <w:r>
            <w:t>Version: &lt;</w:t>
          </w:r>
          <w:fldSimple w:instr=" DOCPROPERTY &quot;Version&quot;  \* MERGEFORMAT ">
            <w:r w:rsidR="002968D1">
              <w:t>0.1</w:t>
            </w:r>
          </w:fldSimple>
          <w:r>
            <w:t>&gt;</w:t>
          </w:r>
        </w:p>
      </w:tc>
    </w:tr>
    <w:tr w:rsidR="00776B06" w:rsidTr="007D6F28">
      <w:tc>
        <w:tcPr>
          <w:tcW w:w="6912" w:type="dxa"/>
        </w:tcPr>
        <w:p w:rsidR="00776B06" w:rsidRPr="0005576F" w:rsidRDefault="00776B06">
          <w:fldSimple w:instr="title  \* Mergeformat ">
            <w:r>
              <w:t>Use Case Specification:</w:t>
            </w:r>
          </w:fldSimple>
          <w:r w:rsidRPr="0005576F">
            <w:t xml:space="preserve"> </w:t>
          </w:r>
          <w:fldSimple w:instr=" STYLEREF  &quot;Use Case Name&quot;  \* MERGEFORMAT ">
            <w:r w:rsidR="002968D1" w:rsidRPr="002968D1">
              <w:rPr>
                <w:bCs/>
                <w:noProof/>
              </w:rPr>
              <w:t>OA_FP_BS_UC001 - Get Feed Contents</w:t>
            </w:r>
          </w:fldSimple>
        </w:p>
      </w:tc>
      <w:tc>
        <w:tcPr>
          <w:tcW w:w="2646" w:type="dxa"/>
        </w:tcPr>
        <w:p w:rsidR="00776B06" w:rsidRDefault="00776B06">
          <w:r>
            <w:t xml:space="preserve">Date: </w:t>
          </w:r>
          <w:r>
            <w:fldChar w:fldCharType="begin"/>
          </w:r>
          <w:r>
            <w:instrText xml:space="preserve"> SAVEDATE  \@ "dd MMMM yyyy"  \* MERGEFORMAT </w:instrText>
          </w:r>
          <w:r>
            <w:fldChar w:fldCharType="separate"/>
          </w:r>
          <w:r>
            <w:rPr>
              <w:noProof/>
            </w:rPr>
            <w:t>26 March 2015</w:t>
          </w:r>
          <w:r>
            <w:rPr>
              <w:noProof/>
            </w:rPr>
            <w:fldChar w:fldCharType="end"/>
          </w:r>
        </w:p>
      </w:tc>
    </w:tr>
  </w:tbl>
  <w:p w:rsidR="00776B06" w:rsidRDefault="00776B0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8EE81B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0F60B00"/>
    <w:multiLevelType w:val="hybridMultilevel"/>
    <w:tmpl w:val="4DC28C72"/>
    <w:lvl w:ilvl="0" w:tplc="0809000F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2E7186E"/>
    <w:multiLevelType w:val="hybridMultilevel"/>
    <w:tmpl w:val="40C64F60"/>
    <w:lvl w:ilvl="0" w:tplc="CA500432">
      <w:start w:val="85"/>
      <w:numFmt w:val="decimal"/>
      <w:pStyle w:val="BodyTextList"/>
      <w:lvlText w:val="%1."/>
      <w:lvlJc w:val="left"/>
      <w:pPr>
        <w:tabs>
          <w:tab w:val="num" w:pos="1247"/>
        </w:tabs>
        <w:ind w:left="1247" w:hanging="527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4DA4ECB"/>
    <w:multiLevelType w:val="hybridMultilevel"/>
    <w:tmpl w:val="F31E4586"/>
    <w:lvl w:ilvl="0" w:tplc="08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FA320B1"/>
    <w:multiLevelType w:val="multilevel"/>
    <w:tmpl w:val="8F3A32D0"/>
    <w:lvl w:ilvl="0">
      <w:start w:val="1"/>
      <w:numFmt w:val="decimal"/>
      <w:pStyle w:val="UseCaseList"/>
      <w:lvlText w:val="%1.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014"/>
        </w:tabs>
        <w:ind w:left="3014" w:hanging="48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734"/>
        </w:tabs>
        <w:ind w:left="3439" w:hanging="4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9"/>
        </w:tabs>
        <w:ind w:left="102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29"/>
        </w:tabs>
        <w:ind w:left="102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29"/>
        </w:tabs>
        <w:ind w:left="102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29"/>
        </w:tabs>
        <w:ind w:left="102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29"/>
        </w:tabs>
        <w:ind w:left="102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29"/>
        </w:tabs>
        <w:ind w:left="1029" w:firstLine="0"/>
      </w:pPr>
      <w:rPr>
        <w:rFonts w:hint="default"/>
      </w:rPr>
    </w:lvl>
  </w:abstractNum>
  <w:abstractNum w:abstractNumId="5">
    <w:nsid w:val="1BE83BA1"/>
    <w:multiLevelType w:val="hybridMultilevel"/>
    <w:tmpl w:val="4C9C7690"/>
    <w:lvl w:ilvl="0" w:tplc="5596F6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34679EF"/>
    <w:multiLevelType w:val="hybridMultilevel"/>
    <w:tmpl w:val="D42ADBC6"/>
    <w:lvl w:ilvl="0" w:tplc="11D8E4B0">
      <w:start w:val="5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527DB0"/>
    <w:multiLevelType w:val="hybridMultilevel"/>
    <w:tmpl w:val="766C6BA6"/>
    <w:lvl w:ilvl="0" w:tplc="2CBA6A9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FB306C"/>
    <w:multiLevelType w:val="hybridMultilevel"/>
    <w:tmpl w:val="DC16FA78"/>
    <w:lvl w:ilvl="0" w:tplc="990860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9C7A9E"/>
    <w:multiLevelType w:val="hybridMultilevel"/>
    <w:tmpl w:val="A0C8B250"/>
    <w:lvl w:ilvl="0" w:tplc="68C236C4">
      <w:start w:val="1"/>
      <w:numFmt w:val="decimal"/>
      <w:lvlText w:val="%1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3FD2A46"/>
    <w:multiLevelType w:val="multilevel"/>
    <w:tmpl w:val="0409001D"/>
    <w:name w:val="StepNumbering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4CCF7819"/>
    <w:multiLevelType w:val="hybridMultilevel"/>
    <w:tmpl w:val="0054E954"/>
    <w:lvl w:ilvl="0" w:tplc="08946278">
      <w:start w:val="1"/>
      <w:numFmt w:val="bullet"/>
      <w:lvlText w:val="-"/>
      <w:lvlJc w:val="left"/>
      <w:pPr>
        <w:ind w:left="1607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2">
    <w:nsid w:val="70DE3E9B"/>
    <w:multiLevelType w:val="multilevel"/>
    <w:tmpl w:val="048231DC"/>
    <w:name w:val="StepNumbering2"/>
    <w:lvl w:ilvl="0">
      <w:start w:val="1"/>
      <w:numFmt w:val="none"/>
      <w:pStyle w:val="UseCaseLastStep"/>
      <w:lvlText w:val="99."/>
      <w:lvlJc w:val="left"/>
      <w:pPr>
        <w:tabs>
          <w:tab w:val="num" w:pos="1247"/>
        </w:tabs>
        <w:ind w:left="1247" w:hanging="527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UseCaseStep"/>
      <w:lvlText w:val="%1%20."/>
      <w:lvlJc w:val="left"/>
      <w:pPr>
        <w:tabs>
          <w:tab w:val="num" w:pos="1247"/>
        </w:tabs>
        <w:ind w:left="1247" w:hanging="527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lvlText w:val="%1%20.%30."/>
      <w:lvlJc w:val="left"/>
      <w:pPr>
        <w:tabs>
          <w:tab w:val="num" w:pos="1701"/>
        </w:tabs>
        <w:ind w:left="1701" w:hanging="624"/>
      </w:pPr>
      <w:rPr>
        <w:rFonts w:hint="default"/>
        <w:b/>
        <w:i w:val="0"/>
      </w:rPr>
    </w:lvl>
    <w:lvl w:ilvl="3">
      <w:start w:val="1"/>
      <w:numFmt w:val="decimal"/>
      <w:lvlText w:val="%20.%30.%40."/>
      <w:lvlJc w:val="left"/>
      <w:pPr>
        <w:tabs>
          <w:tab w:val="num" w:pos="2608"/>
        </w:tabs>
        <w:ind w:left="2608" w:hanging="907"/>
      </w:pPr>
      <w:rPr>
        <w:rFonts w:hint="default"/>
        <w:b/>
        <w:i w:val="0"/>
      </w:rPr>
    </w:lvl>
    <w:lvl w:ilvl="4">
      <w:start w:val="1"/>
      <w:numFmt w:val="none"/>
      <w:lvlText w:val="%2%15."/>
      <w:lvlJc w:val="left"/>
      <w:pPr>
        <w:tabs>
          <w:tab w:val="num" w:pos="1247"/>
        </w:tabs>
        <w:ind w:left="1247" w:hanging="527"/>
      </w:pPr>
      <w:rPr>
        <w:rFonts w:hint="default"/>
        <w:b/>
        <w:i w:val="0"/>
      </w:rPr>
    </w:lvl>
    <w:lvl w:ilvl="5">
      <w:start w:val="1"/>
      <w:numFmt w:val="decimal"/>
      <w:lvlText w:val="%1%25.%60."/>
      <w:lvlJc w:val="left"/>
      <w:pPr>
        <w:tabs>
          <w:tab w:val="num" w:pos="1701"/>
        </w:tabs>
        <w:ind w:left="1701" w:hanging="624"/>
      </w:pPr>
      <w:rPr>
        <w:rFonts w:hint="default"/>
        <w:b/>
        <w:i w:val="0"/>
      </w:rPr>
    </w:lvl>
    <w:lvl w:ilvl="6">
      <w:start w:val="1"/>
      <w:numFmt w:val="decimal"/>
      <w:lvlText w:val="%1%25.%60.%70."/>
      <w:lvlJc w:val="left"/>
      <w:pPr>
        <w:tabs>
          <w:tab w:val="num" w:pos="2608"/>
        </w:tabs>
        <w:ind w:left="2608" w:hanging="907"/>
      </w:pPr>
      <w:rPr>
        <w:rFonts w:hint="default"/>
        <w:b/>
        <w:i w:val="0"/>
      </w:rPr>
    </w:lvl>
    <w:lvl w:ilvl="7">
      <w:start w:val="1"/>
      <w:numFmt w:val="decimal"/>
      <w:lvlText w:val="%2%8."/>
      <w:lvlJc w:val="left"/>
      <w:pPr>
        <w:tabs>
          <w:tab w:val="num" w:pos="1247"/>
        </w:tabs>
        <w:ind w:left="1247" w:hanging="527"/>
      </w:pPr>
      <w:rPr>
        <w:rFonts w:hint="default"/>
        <w:b/>
        <w:i w:val="0"/>
      </w:rPr>
    </w:lvl>
    <w:lvl w:ilvl="8">
      <w:start w:val="1"/>
      <w:numFmt w:val="decimal"/>
      <w:lvlText w:val="%1%2%8.%90."/>
      <w:lvlJc w:val="left"/>
      <w:pPr>
        <w:tabs>
          <w:tab w:val="num" w:pos="1701"/>
        </w:tabs>
        <w:ind w:left="1701" w:hanging="624"/>
      </w:pPr>
      <w:rPr>
        <w:rFonts w:hint="default"/>
        <w:b/>
        <w:i w:val="0"/>
      </w:r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2"/>
  </w:num>
  <w:num w:numId="9">
    <w:abstractNumId w:val="4"/>
  </w:num>
  <w:num w:numId="10">
    <w:abstractNumId w:val="2"/>
  </w:num>
  <w:num w:numId="11">
    <w:abstractNumId w:val="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8"/>
  </w:num>
  <w:num w:numId="17">
    <w:abstractNumId w:val="9"/>
  </w:num>
  <w:num w:numId="18">
    <w:abstractNumId w:val="2"/>
  </w:num>
  <w:num w:numId="19">
    <w:abstractNumId w:val="2"/>
  </w:num>
  <w:num w:numId="20">
    <w:abstractNumId w:val="2"/>
    <w:lvlOverride w:ilvl="0">
      <w:startOverride w:val="75"/>
    </w:lvlOverride>
  </w:num>
  <w:num w:numId="21">
    <w:abstractNumId w:val="2"/>
  </w:num>
  <w:num w:numId="22">
    <w:abstractNumId w:val="2"/>
    <w:lvlOverride w:ilvl="0">
      <w:startOverride w:val="85"/>
    </w:lvlOverride>
  </w:num>
  <w:num w:numId="23">
    <w:abstractNumId w:val="2"/>
    <w:lvlOverride w:ilvl="0">
      <w:startOverride w:val="65"/>
    </w:lvlOverride>
  </w:num>
  <w:num w:numId="24">
    <w:abstractNumId w:val="6"/>
  </w:num>
  <w:num w:numId="2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hyphenationZone w:val="425"/>
  <w:doNotHyphenateCaps/>
  <w:clickAndTypeStyle w:val="UseCaseStep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42F7D"/>
    <w:rsid w:val="00000168"/>
    <w:rsid w:val="00001673"/>
    <w:rsid w:val="00002886"/>
    <w:rsid w:val="00006975"/>
    <w:rsid w:val="00014DDF"/>
    <w:rsid w:val="000218F1"/>
    <w:rsid w:val="00024077"/>
    <w:rsid w:val="00031558"/>
    <w:rsid w:val="0004065C"/>
    <w:rsid w:val="00040DCE"/>
    <w:rsid w:val="0004266F"/>
    <w:rsid w:val="000426A2"/>
    <w:rsid w:val="00043111"/>
    <w:rsid w:val="00050592"/>
    <w:rsid w:val="0005576F"/>
    <w:rsid w:val="000559E6"/>
    <w:rsid w:val="00055DA8"/>
    <w:rsid w:val="00063D5E"/>
    <w:rsid w:val="00077B22"/>
    <w:rsid w:val="000805F8"/>
    <w:rsid w:val="000951F5"/>
    <w:rsid w:val="0009552D"/>
    <w:rsid w:val="000A04A2"/>
    <w:rsid w:val="000A2F47"/>
    <w:rsid w:val="000C7FDA"/>
    <w:rsid w:val="000D3F39"/>
    <w:rsid w:val="000E03F8"/>
    <w:rsid w:val="000E7653"/>
    <w:rsid w:val="000F5AA5"/>
    <w:rsid w:val="0010216D"/>
    <w:rsid w:val="0011217A"/>
    <w:rsid w:val="001168DD"/>
    <w:rsid w:val="00123926"/>
    <w:rsid w:val="00123ABE"/>
    <w:rsid w:val="00123E70"/>
    <w:rsid w:val="00125D04"/>
    <w:rsid w:val="00127C35"/>
    <w:rsid w:val="00136023"/>
    <w:rsid w:val="0013671B"/>
    <w:rsid w:val="00143F36"/>
    <w:rsid w:val="00147E75"/>
    <w:rsid w:val="00153D71"/>
    <w:rsid w:val="001630E6"/>
    <w:rsid w:val="00165DF8"/>
    <w:rsid w:val="0016763A"/>
    <w:rsid w:val="001721F0"/>
    <w:rsid w:val="00173280"/>
    <w:rsid w:val="00175578"/>
    <w:rsid w:val="00183025"/>
    <w:rsid w:val="00193DE0"/>
    <w:rsid w:val="00195848"/>
    <w:rsid w:val="001A09E6"/>
    <w:rsid w:val="001A2C9D"/>
    <w:rsid w:val="001A5C98"/>
    <w:rsid w:val="001A6076"/>
    <w:rsid w:val="001B3A4C"/>
    <w:rsid w:val="001B3D36"/>
    <w:rsid w:val="001C3D7D"/>
    <w:rsid w:val="001D0C3D"/>
    <w:rsid w:val="001D286A"/>
    <w:rsid w:val="001D4BDD"/>
    <w:rsid w:val="001D4E69"/>
    <w:rsid w:val="001E2747"/>
    <w:rsid w:val="001E35D4"/>
    <w:rsid w:val="001F0167"/>
    <w:rsid w:val="001F529A"/>
    <w:rsid w:val="001F5A5D"/>
    <w:rsid w:val="00205408"/>
    <w:rsid w:val="002078D3"/>
    <w:rsid w:val="002156BB"/>
    <w:rsid w:val="00223912"/>
    <w:rsid w:val="00223ED7"/>
    <w:rsid w:val="002302AC"/>
    <w:rsid w:val="00233154"/>
    <w:rsid w:val="00234C0F"/>
    <w:rsid w:val="002407EC"/>
    <w:rsid w:val="00243FBE"/>
    <w:rsid w:val="00252F30"/>
    <w:rsid w:val="00255450"/>
    <w:rsid w:val="00256ADB"/>
    <w:rsid w:val="0025713B"/>
    <w:rsid w:val="002579D3"/>
    <w:rsid w:val="00257F70"/>
    <w:rsid w:val="0026085F"/>
    <w:rsid w:val="002613DD"/>
    <w:rsid w:val="00263F44"/>
    <w:rsid w:val="00264CB3"/>
    <w:rsid w:val="002832B3"/>
    <w:rsid w:val="00284F3C"/>
    <w:rsid w:val="002968D1"/>
    <w:rsid w:val="002A2873"/>
    <w:rsid w:val="002B5C3B"/>
    <w:rsid w:val="002B6209"/>
    <w:rsid w:val="002B7925"/>
    <w:rsid w:val="002D0122"/>
    <w:rsid w:val="002D2CC3"/>
    <w:rsid w:val="002D40CD"/>
    <w:rsid w:val="002E0225"/>
    <w:rsid w:val="002E0457"/>
    <w:rsid w:val="002E4EDF"/>
    <w:rsid w:val="00304289"/>
    <w:rsid w:val="00304D83"/>
    <w:rsid w:val="00304DED"/>
    <w:rsid w:val="00307324"/>
    <w:rsid w:val="00307B8E"/>
    <w:rsid w:val="0031061B"/>
    <w:rsid w:val="00312390"/>
    <w:rsid w:val="00313D1E"/>
    <w:rsid w:val="00314705"/>
    <w:rsid w:val="00314DC3"/>
    <w:rsid w:val="00315CDE"/>
    <w:rsid w:val="0032470C"/>
    <w:rsid w:val="00340113"/>
    <w:rsid w:val="00343BD0"/>
    <w:rsid w:val="00344E38"/>
    <w:rsid w:val="00346FFC"/>
    <w:rsid w:val="003532FF"/>
    <w:rsid w:val="00355960"/>
    <w:rsid w:val="003630E7"/>
    <w:rsid w:val="00385698"/>
    <w:rsid w:val="0039788B"/>
    <w:rsid w:val="003A454C"/>
    <w:rsid w:val="003A6C0E"/>
    <w:rsid w:val="003B055C"/>
    <w:rsid w:val="003B373C"/>
    <w:rsid w:val="003C357C"/>
    <w:rsid w:val="003E3BF7"/>
    <w:rsid w:val="003E5D6E"/>
    <w:rsid w:val="003E60DB"/>
    <w:rsid w:val="003F5C1C"/>
    <w:rsid w:val="003F5D33"/>
    <w:rsid w:val="003F72B6"/>
    <w:rsid w:val="00405D58"/>
    <w:rsid w:val="00412BCE"/>
    <w:rsid w:val="00421F2C"/>
    <w:rsid w:val="004226FF"/>
    <w:rsid w:val="004333E0"/>
    <w:rsid w:val="004369B8"/>
    <w:rsid w:val="0044013A"/>
    <w:rsid w:val="004416A8"/>
    <w:rsid w:val="00443230"/>
    <w:rsid w:val="00444883"/>
    <w:rsid w:val="00446795"/>
    <w:rsid w:val="00451CF8"/>
    <w:rsid w:val="00455AFC"/>
    <w:rsid w:val="00467C18"/>
    <w:rsid w:val="00470195"/>
    <w:rsid w:val="00474518"/>
    <w:rsid w:val="00477675"/>
    <w:rsid w:val="0048459D"/>
    <w:rsid w:val="004874D4"/>
    <w:rsid w:val="0049104B"/>
    <w:rsid w:val="00493EF4"/>
    <w:rsid w:val="004A0DBF"/>
    <w:rsid w:val="004A28C2"/>
    <w:rsid w:val="004A30AC"/>
    <w:rsid w:val="004A65E0"/>
    <w:rsid w:val="004A7381"/>
    <w:rsid w:val="004B1151"/>
    <w:rsid w:val="004B3530"/>
    <w:rsid w:val="004C2282"/>
    <w:rsid w:val="004C4B70"/>
    <w:rsid w:val="004D0BC0"/>
    <w:rsid w:val="004D2F50"/>
    <w:rsid w:val="004D759F"/>
    <w:rsid w:val="004F3304"/>
    <w:rsid w:val="004F5BB8"/>
    <w:rsid w:val="004F5F1B"/>
    <w:rsid w:val="004F78F8"/>
    <w:rsid w:val="0050331F"/>
    <w:rsid w:val="0050414E"/>
    <w:rsid w:val="00517185"/>
    <w:rsid w:val="0051725B"/>
    <w:rsid w:val="005261FC"/>
    <w:rsid w:val="00527513"/>
    <w:rsid w:val="005345B4"/>
    <w:rsid w:val="00534944"/>
    <w:rsid w:val="0054021B"/>
    <w:rsid w:val="00541A1E"/>
    <w:rsid w:val="005427EC"/>
    <w:rsid w:val="00555181"/>
    <w:rsid w:val="00560CEB"/>
    <w:rsid w:val="00582024"/>
    <w:rsid w:val="00586239"/>
    <w:rsid w:val="00590261"/>
    <w:rsid w:val="00590F05"/>
    <w:rsid w:val="00591893"/>
    <w:rsid w:val="00591ED8"/>
    <w:rsid w:val="00595D87"/>
    <w:rsid w:val="00596A25"/>
    <w:rsid w:val="005A0DB1"/>
    <w:rsid w:val="005C610D"/>
    <w:rsid w:val="005D0C89"/>
    <w:rsid w:val="005D1A2E"/>
    <w:rsid w:val="005D3639"/>
    <w:rsid w:val="005D3EDF"/>
    <w:rsid w:val="005E423A"/>
    <w:rsid w:val="005F224F"/>
    <w:rsid w:val="0060563C"/>
    <w:rsid w:val="00612167"/>
    <w:rsid w:val="00612BB7"/>
    <w:rsid w:val="00612C25"/>
    <w:rsid w:val="0062076A"/>
    <w:rsid w:val="00625E31"/>
    <w:rsid w:val="00627143"/>
    <w:rsid w:val="00631BFC"/>
    <w:rsid w:val="00642DB1"/>
    <w:rsid w:val="00650615"/>
    <w:rsid w:val="0065537F"/>
    <w:rsid w:val="00656012"/>
    <w:rsid w:val="00657222"/>
    <w:rsid w:val="00657CBA"/>
    <w:rsid w:val="00661352"/>
    <w:rsid w:val="006735E7"/>
    <w:rsid w:val="00675D1F"/>
    <w:rsid w:val="00676E87"/>
    <w:rsid w:val="00682B79"/>
    <w:rsid w:val="006912A4"/>
    <w:rsid w:val="006A1E94"/>
    <w:rsid w:val="006A7398"/>
    <w:rsid w:val="006B6B84"/>
    <w:rsid w:val="006C7F3B"/>
    <w:rsid w:val="006D0AB9"/>
    <w:rsid w:val="006D3011"/>
    <w:rsid w:val="006D4749"/>
    <w:rsid w:val="006F084E"/>
    <w:rsid w:val="006F3F9E"/>
    <w:rsid w:val="00700415"/>
    <w:rsid w:val="00702766"/>
    <w:rsid w:val="00707D5A"/>
    <w:rsid w:val="007106F2"/>
    <w:rsid w:val="007143AA"/>
    <w:rsid w:val="00715056"/>
    <w:rsid w:val="0071506B"/>
    <w:rsid w:val="00716FF3"/>
    <w:rsid w:val="0072104C"/>
    <w:rsid w:val="00721BFF"/>
    <w:rsid w:val="00742B27"/>
    <w:rsid w:val="0074496C"/>
    <w:rsid w:val="0075023F"/>
    <w:rsid w:val="00751FF4"/>
    <w:rsid w:val="0075239F"/>
    <w:rsid w:val="007637F5"/>
    <w:rsid w:val="007707C1"/>
    <w:rsid w:val="00776B06"/>
    <w:rsid w:val="00780661"/>
    <w:rsid w:val="00784923"/>
    <w:rsid w:val="00795FBB"/>
    <w:rsid w:val="00797789"/>
    <w:rsid w:val="00797CA2"/>
    <w:rsid w:val="00797D3B"/>
    <w:rsid w:val="007A123A"/>
    <w:rsid w:val="007A49E8"/>
    <w:rsid w:val="007B35AB"/>
    <w:rsid w:val="007C7C35"/>
    <w:rsid w:val="007D53D6"/>
    <w:rsid w:val="007D6F28"/>
    <w:rsid w:val="007D7B4A"/>
    <w:rsid w:val="007E3928"/>
    <w:rsid w:val="007E4FC3"/>
    <w:rsid w:val="007F6190"/>
    <w:rsid w:val="00802DFC"/>
    <w:rsid w:val="00803157"/>
    <w:rsid w:val="00820DEE"/>
    <w:rsid w:val="008266CE"/>
    <w:rsid w:val="008422AE"/>
    <w:rsid w:val="00856C3B"/>
    <w:rsid w:val="00860D4C"/>
    <w:rsid w:val="00863E0C"/>
    <w:rsid w:val="00863E26"/>
    <w:rsid w:val="00866137"/>
    <w:rsid w:val="00866559"/>
    <w:rsid w:val="00866620"/>
    <w:rsid w:val="008749C1"/>
    <w:rsid w:val="00884F36"/>
    <w:rsid w:val="0088664B"/>
    <w:rsid w:val="00891BDF"/>
    <w:rsid w:val="00894628"/>
    <w:rsid w:val="008A58CF"/>
    <w:rsid w:val="008A5A13"/>
    <w:rsid w:val="008A6214"/>
    <w:rsid w:val="008B624B"/>
    <w:rsid w:val="008C2457"/>
    <w:rsid w:val="008C4264"/>
    <w:rsid w:val="008D51D4"/>
    <w:rsid w:val="008D7A64"/>
    <w:rsid w:val="008E4F23"/>
    <w:rsid w:val="008E6173"/>
    <w:rsid w:val="008F674E"/>
    <w:rsid w:val="00900859"/>
    <w:rsid w:val="009078F5"/>
    <w:rsid w:val="009146A1"/>
    <w:rsid w:val="00915C26"/>
    <w:rsid w:val="00925633"/>
    <w:rsid w:val="0093138D"/>
    <w:rsid w:val="00945AA0"/>
    <w:rsid w:val="0096368B"/>
    <w:rsid w:val="0096524A"/>
    <w:rsid w:val="009721AE"/>
    <w:rsid w:val="00972417"/>
    <w:rsid w:val="00977A50"/>
    <w:rsid w:val="0098227C"/>
    <w:rsid w:val="00985439"/>
    <w:rsid w:val="009875DA"/>
    <w:rsid w:val="00991A01"/>
    <w:rsid w:val="0099515C"/>
    <w:rsid w:val="00997EAC"/>
    <w:rsid w:val="009A1B9D"/>
    <w:rsid w:val="009B3F0E"/>
    <w:rsid w:val="009B7A1A"/>
    <w:rsid w:val="009C3F00"/>
    <w:rsid w:val="009C51A1"/>
    <w:rsid w:val="009D1382"/>
    <w:rsid w:val="009E129A"/>
    <w:rsid w:val="009F468D"/>
    <w:rsid w:val="009F535F"/>
    <w:rsid w:val="00A00156"/>
    <w:rsid w:val="00A00FE7"/>
    <w:rsid w:val="00A01FBD"/>
    <w:rsid w:val="00A05A8F"/>
    <w:rsid w:val="00A101D1"/>
    <w:rsid w:val="00A20123"/>
    <w:rsid w:val="00A34890"/>
    <w:rsid w:val="00A35D34"/>
    <w:rsid w:val="00A36F92"/>
    <w:rsid w:val="00A3734B"/>
    <w:rsid w:val="00A44CAE"/>
    <w:rsid w:val="00A53439"/>
    <w:rsid w:val="00A57D93"/>
    <w:rsid w:val="00A623B7"/>
    <w:rsid w:val="00A635BD"/>
    <w:rsid w:val="00A71220"/>
    <w:rsid w:val="00A76BCD"/>
    <w:rsid w:val="00A8189A"/>
    <w:rsid w:val="00A81D64"/>
    <w:rsid w:val="00AB0D84"/>
    <w:rsid w:val="00AB1A91"/>
    <w:rsid w:val="00AB3C23"/>
    <w:rsid w:val="00AC3070"/>
    <w:rsid w:val="00AD65A2"/>
    <w:rsid w:val="00AE3133"/>
    <w:rsid w:val="00AE70A9"/>
    <w:rsid w:val="00AF1C18"/>
    <w:rsid w:val="00B129D2"/>
    <w:rsid w:val="00B24DE8"/>
    <w:rsid w:val="00B26B6D"/>
    <w:rsid w:val="00B30312"/>
    <w:rsid w:val="00B3275C"/>
    <w:rsid w:val="00B34D5A"/>
    <w:rsid w:val="00B368D9"/>
    <w:rsid w:val="00B432AE"/>
    <w:rsid w:val="00B47636"/>
    <w:rsid w:val="00B57CE3"/>
    <w:rsid w:val="00B6222B"/>
    <w:rsid w:val="00B6260E"/>
    <w:rsid w:val="00B6334E"/>
    <w:rsid w:val="00B64667"/>
    <w:rsid w:val="00B80CAA"/>
    <w:rsid w:val="00B81D27"/>
    <w:rsid w:val="00B90040"/>
    <w:rsid w:val="00BA1AE6"/>
    <w:rsid w:val="00BA20C6"/>
    <w:rsid w:val="00BA711C"/>
    <w:rsid w:val="00BB30CD"/>
    <w:rsid w:val="00BB6038"/>
    <w:rsid w:val="00BC0437"/>
    <w:rsid w:val="00BC06DB"/>
    <w:rsid w:val="00BC0BE3"/>
    <w:rsid w:val="00BC1FA1"/>
    <w:rsid w:val="00BC462D"/>
    <w:rsid w:val="00BC5A6A"/>
    <w:rsid w:val="00BD491B"/>
    <w:rsid w:val="00BE2970"/>
    <w:rsid w:val="00BE5C87"/>
    <w:rsid w:val="00BF693E"/>
    <w:rsid w:val="00C027D5"/>
    <w:rsid w:val="00C101D0"/>
    <w:rsid w:val="00C11E1D"/>
    <w:rsid w:val="00C1332D"/>
    <w:rsid w:val="00C13649"/>
    <w:rsid w:val="00C1429F"/>
    <w:rsid w:val="00C168AD"/>
    <w:rsid w:val="00C208AE"/>
    <w:rsid w:val="00C20B27"/>
    <w:rsid w:val="00C42245"/>
    <w:rsid w:val="00C424F0"/>
    <w:rsid w:val="00C54295"/>
    <w:rsid w:val="00C57873"/>
    <w:rsid w:val="00C64607"/>
    <w:rsid w:val="00C66EA4"/>
    <w:rsid w:val="00C70431"/>
    <w:rsid w:val="00C72930"/>
    <w:rsid w:val="00C757D3"/>
    <w:rsid w:val="00C8439A"/>
    <w:rsid w:val="00C86CC6"/>
    <w:rsid w:val="00C96940"/>
    <w:rsid w:val="00C976CA"/>
    <w:rsid w:val="00C976F5"/>
    <w:rsid w:val="00CB2C15"/>
    <w:rsid w:val="00CC5FD9"/>
    <w:rsid w:val="00CD7FC7"/>
    <w:rsid w:val="00CE1726"/>
    <w:rsid w:val="00CE2193"/>
    <w:rsid w:val="00CE2960"/>
    <w:rsid w:val="00CE327D"/>
    <w:rsid w:val="00CF2502"/>
    <w:rsid w:val="00CF5C18"/>
    <w:rsid w:val="00CF5D3E"/>
    <w:rsid w:val="00CF7A15"/>
    <w:rsid w:val="00CF7D2B"/>
    <w:rsid w:val="00D02200"/>
    <w:rsid w:val="00D070C9"/>
    <w:rsid w:val="00D13235"/>
    <w:rsid w:val="00D17430"/>
    <w:rsid w:val="00D20782"/>
    <w:rsid w:val="00D30CCA"/>
    <w:rsid w:val="00D30FF7"/>
    <w:rsid w:val="00D400DE"/>
    <w:rsid w:val="00D4034B"/>
    <w:rsid w:val="00D44711"/>
    <w:rsid w:val="00D50572"/>
    <w:rsid w:val="00D50F5D"/>
    <w:rsid w:val="00D5277B"/>
    <w:rsid w:val="00D54630"/>
    <w:rsid w:val="00D5502B"/>
    <w:rsid w:val="00D557C8"/>
    <w:rsid w:val="00D5611D"/>
    <w:rsid w:val="00D62299"/>
    <w:rsid w:val="00D64C6D"/>
    <w:rsid w:val="00D66D7B"/>
    <w:rsid w:val="00D8093B"/>
    <w:rsid w:val="00D9272D"/>
    <w:rsid w:val="00D95F61"/>
    <w:rsid w:val="00DA55D4"/>
    <w:rsid w:val="00DA5A7C"/>
    <w:rsid w:val="00DB3E36"/>
    <w:rsid w:val="00DC1CDA"/>
    <w:rsid w:val="00DC46C3"/>
    <w:rsid w:val="00DC4A4C"/>
    <w:rsid w:val="00DC6CB0"/>
    <w:rsid w:val="00DC7A0F"/>
    <w:rsid w:val="00DD3E41"/>
    <w:rsid w:val="00DE2A47"/>
    <w:rsid w:val="00DF5F5B"/>
    <w:rsid w:val="00E013DA"/>
    <w:rsid w:val="00E03EFE"/>
    <w:rsid w:val="00E106FC"/>
    <w:rsid w:val="00E141DE"/>
    <w:rsid w:val="00E25960"/>
    <w:rsid w:val="00E30C70"/>
    <w:rsid w:val="00E41BF6"/>
    <w:rsid w:val="00E42F7D"/>
    <w:rsid w:val="00E43082"/>
    <w:rsid w:val="00E44179"/>
    <w:rsid w:val="00E51BE6"/>
    <w:rsid w:val="00E847B8"/>
    <w:rsid w:val="00E86FD1"/>
    <w:rsid w:val="00E8722C"/>
    <w:rsid w:val="00E906EE"/>
    <w:rsid w:val="00E92B68"/>
    <w:rsid w:val="00E9660B"/>
    <w:rsid w:val="00E96807"/>
    <w:rsid w:val="00EA5E6D"/>
    <w:rsid w:val="00EA605B"/>
    <w:rsid w:val="00EB1DAB"/>
    <w:rsid w:val="00EC1E29"/>
    <w:rsid w:val="00EC2233"/>
    <w:rsid w:val="00EC4CF2"/>
    <w:rsid w:val="00EC5A29"/>
    <w:rsid w:val="00EC5A3F"/>
    <w:rsid w:val="00ED7275"/>
    <w:rsid w:val="00EE4E12"/>
    <w:rsid w:val="00EE5C46"/>
    <w:rsid w:val="00EF5F96"/>
    <w:rsid w:val="00EF69E6"/>
    <w:rsid w:val="00EF6FB1"/>
    <w:rsid w:val="00F01DA1"/>
    <w:rsid w:val="00F13174"/>
    <w:rsid w:val="00F41EE6"/>
    <w:rsid w:val="00F440DF"/>
    <w:rsid w:val="00F472F0"/>
    <w:rsid w:val="00F50E2E"/>
    <w:rsid w:val="00F525B7"/>
    <w:rsid w:val="00F603E7"/>
    <w:rsid w:val="00F60B35"/>
    <w:rsid w:val="00F61455"/>
    <w:rsid w:val="00F6497C"/>
    <w:rsid w:val="00F67821"/>
    <w:rsid w:val="00F730AB"/>
    <w:rsid w:val="00F73415"/>
    <w:rsid w:val="00F7510C"/>
    <w:rsid w:val="00F75F11"/>
    <w:rsid w:val="00F8455B"/>
    <w:rsid w:val="00F90999"/>
    <w:rsid w:val="00F961BB"/>
    <w:rsid w:val="00FA0669"/>
    <w:rsid w:val="00FA5699"/>
    <w:rsid w:val="00FA66F8"/>
    <w:rsid w:val="00FB0CDE"/>
    <w:rsid w:val="00FB24FA"/>
    <w:rsid w:val="00FB73C7"/>
    <w:rsid w:val="00FD310E"/>
    <w:rsid w:val="00FD4E61"/>
    <w:rsid w:val="00FE164B"/>
    <w:rsid w:val="00FE201E"/>
    <w:rsid w:val="00FE7D59"/>
    <w:rsid w:val="00F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ABE"/>
    <w:pPr>
      <w:widowControl w:val="0"/>
      <w:spacing w:line="240" w:lineRule="atLeast"/>
    </w:pPr>
    <w:rPr>
      <w:lang w:val="en-GB" w:eastAsia="en-US"/>
    </w:rPr>
  </w:style>
  <w:style w:type="paragraph" w:styleId="Heading1">
    <w:name w:val="heading 1"/>
    <w:basedOn w:val="Normal"/>
    <w:next w:val="BodyText"/>
    <w:qFormat/>
    <w:rsid w:val="00063D5E"/>
    <w:pPr>
      <w:keepNext/>
      <w:numPr>
        <w:numId w:val="1"/>
      </w:numPr>
      <w:spacing w:before="240" w:after="120"/>
      <w:outlineLvl w:val="0"/>
    </w:pPr>
    <w:rPr>
      <w:rFonts w:ascii="Arial" w:hAnsi="Arial"/>
      <w:b/>
      <w:sz w:val="24"/>
      <w:szCs w:val="24"/>
    </w:rPr>
  </w:style>
  <w:style w:type="paragraph" w:styleId="Heading2">
    <w:name w:val="heading 2"/>
    <w:aliases w:val="Heading 2 Char1,Heading 2 Char Char"/>
    <w:basedOn w:val="Heading1"/>
    <w:next w:val="BodyText"/>
    <w:link w:val="Heading2Char"/>
    <w:qFormat/>
    <w:rsid w:val="001A5C98"/>
    <w:pPr>
      <w:widowControl/>
      <w:numPr>
        <w:ilvl w:val="1"/>
      </w:numPr>
      <w:spacing w:before="120" w:after="60"/>
      <w:outlineLvl w:val="1"/>
    </w:pPr>
    <w:rPr>
      <w:sz w:val="20"/>
    </w:rPr>
  </w:style>
  <w:style w:type="paragraph" w:styleId="Heading3">
    <w:name w:val="heading 3"/>
    <w:aliases w:val="Heading 3 Char"/>
    <w:basedOn w:val="Heading1"/>
    <w:next w:val="Normal"/>
    <w:qFormat/>
    <w:rsid w:val="002B792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2B792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2B792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B792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B792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792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B792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D2CC3"/>
    <w:pPr>
      <w:keepLines/>
      <w:spacing w:after="120" w:line="240" w:lineRule="auto"/>
      <w:ind w:left="720"/>
    </w:pPr>
  </w:style>
  <w:style w:type="character" w:customStyle="1" w:styleId="BodyTextChar">
    <w:name w:val="Body Text Char"/>
    <w:basedOn w:val="DefaultParagraphFont"/>
    <w:link w:val="BodyText"/>
    <w:rsid w:val="002D2CC3"/>
    <w:rPr>
      <w:rFonts w:ascii="Tahoma" w:hAnsi="Tahoma"/>
      <w:lang w:val="en-US" w:eastAsia="en-US" w:bidi="ar-SA"/>
    </w:rPr>
  </w:style>
  <w:style w:type="paragraph" w:customStyle="1" w:styleId="Paragraph2">
    <w:name w:val="Paragraph2"/>
    <w:basedOn w:val="Normal"/>
    <w:rsid w:val="002B7925"/>
    <w:pPr>
      <w:spacing w:before="80"/>
      <w:ind w:left="720"/>
      <w:jc w:val="both"/>
    </w:pPr>
    <w:rPr>
      <w:color w:val="000000"/>
      <w:lang w:val="en-AU"/>
    </w:rPr>
  </w:style>
  <w:style w:type="paragraph" w:customStyle="1" w:styleId="ReferTo">
    <w:name w:val="ReferTo"/>
    <w:basedOn w:val="BodyText"/>
    <w:link w:val="ReferToChar1"/>
    <w:rsid w:val="001F0167"/>
    <w:pPr>
      <w:spacing w:before="60" w:after="60"/>
      <w:ind w:left="1247"/>
    </w:pPr>
    <w:rPr>
      <w:color w:val="808080"/>
      <w:sz w:val="16"/>
      <w:szCs w:val="16"/>
    </w:rPr>
  </w:style>
  <w:style w:type="paragraph" w:styleId="NormalIndent">
    <w:name w:val="Normal Indent"/>
    <w:basedOn w:val="Normal"/>
    <w:rsid w:val="002B7925"/>
    <w:pPr>
      <w:ind w:left="900" w:hanging="900"/>
    </w:pPr>
  </w:style>
  <w:style w:type="paragraph" w:styleId="TOC1">
    <w:name w:val="toc 1"/>
    <w:basedOn w:val="Normal"/>
    <w:next w:val="Normal"/>
    <w:semiHidden/>
    <w:rsid w:val="002B792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2B792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2B792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2B79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B79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B7925"/>
  </w:style>
  <w:style w:type="paragraph" w:customStyle="1" w:styleId="Paragraph3">
    <w:name w:val="Paragraph3"/>
    <w:basedOn w:val="Normal"/>
    <w:rsid w:val="002B79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B7925"/>
    <w:pPr>
      <w:spacing w:before="80" w:line="240" w:lineRule="auto"/>
      <w:ind w:left="2250"/>
      <w:jc w:val="both"/>
    </w:pPr>
  </w:style>
  <w:style w:type="paragraph" w:customStyle="1" w:styleId="UseCaseStep">
    <w:name w:val="Use Case Step"/>
    <w:basedOn w:val="BodyText"/>
    <w:link w:val="UseCaseStepChar"/>
    <w:qFormat/>
    <w:rsid w:val="00304DED"/>
    <w:pPr>
      <w:numPr>
        <w:ilvl w:val="1"/>
        <w:numId w:val="8"/>
      </w:numPr>
      <w:spacing w:before="60" w:after="60"/>
    </w:pPr>
  </w:style>
  <w:style w:type="paragraph" w:styleId="TOC4">
    <w:name w:val="toc 4"/>
    <w:basedOn w:val="Normal"/>
    <w:next w:val="Normal"/>
    <w:semiHidden/>
    <w:rsid w:val="002B7925"/>
    <w:pPr>
      <w:ind w:left="600"/>
    </w:pPr>
  </w:style>
  <w:style w:type="paragraph" w:styleId="TOC5">
    <w:name w:val="toc 5"/>
    <w:basedOn w:val="Normal"/>
    <w:next w:val="Normal"/>
    <w:semiHidden/>
    <w:rsid w:val="002B7925"/>
    <w:pPr>
      <w:ind w:left="800"/>
    </w:pPr>
  </w:style>
  <w:style w:type="paragraph" w:styleId="TOC6">
    <w:name w:val="toc 6"/>
    <w:basedOn w:val="Normal"/>
    <w:next w:val="Normal"/>
    <w:semiHidden/>
    <w:rsid w:val="002B7925"/>
    <w:pPr>
      <w:ind w:left="1000"/>
    </w:pPr>
  </w:style>
  <w:style w:type="paragraph" w:styleId="TOC7">
    <w:name w:val="toc 7"/>
    <w:basedOn w:val="Normal"/>
    <w:next w:val="Normal"/>
    <w:semiHidden/>
    <w:rsid w:val="002B7925"/>
    <w:pPr>
      <w:ind w:left="1200"/>
    </w:pPr>
  </w:style>
  <w:style w:type="paragraph" w:styleId="TOC8">
    <w:name w:val="toc 8"/>
    <w:basedOn w:val="Normal"/>
    <w:next w:val="Normal"/>
    <w:semiHidden/>
    <w:rsid w:val="002B7925"/>
    <w:pPr>
      <w:ind w:left="1400"/>
    </w:pPr>
  </w:style>
  <w:style w:type="paragraph" w:styleId="TOC9">
    <w:name w:val="toc 9"/>
    <w:basedOn w:val="Normal"/>
    <w:next w:val="Normal"/>
    <w:semiHidden/>
    <w:rsid w:val="002B7925"/>
    <w:pPr>
      <w:ind w:left="1600"/>
    </w:pPr>
  </w:style>
  <w:style w:type="paragraph" w:styleId="DocumentMap">
    <w:name w:val="Document Map"/>
    <w:basedOn w:val="Normal"/>
    <w:semiHidden/>
    <w:rsid w:val="002B7925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2B7925"/>
    <w:rPr>
      <w:sz w:val="20"/>
      <w:vertAlign w:val="superscript"/>
    </w:rPr>
  </w:style>
  <w:style w:type="paragraph" w:styleId="FootnoteText">
    <w:name w:val="footnote text"/>
    <w:basedOn w:val="Normal"/>
    <w:semiHidden/>
    <w:rsid w:val="002B79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B792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B7925"/>
    <w:pPr>
      <w:spacing w:before="80" w:line="240" w:lineRule="auto"/>
      <w:jc w:val="both"/>
    </w:pPr>
  </w:style>
  <w:style w:type="paragraph" w:styleId="BodyText2">
    <w:name w:val="Body Text 2"/>
    <w:basedOn w:val="Normal"/>
    <w:rsid w:val="002B7925"/>
  </w:style>
  <w:style w:type="paragraph" w:styleId="BodyTextIndent">
    <w:name w:val="Body Text Indent"/>
    <w:basedOn w:val="Normal"/>
    <w:link w:val="BodyTextIndentChar1"/>
    <w:rsid w:val="002B7925"/>
    <w:pPr>
      <w:ind w:left="720"/>
    </w:pPr>
  </w:style>
  <w:style w:type="paragraph" w:customStyle="1" w:styleId="Body">
    <w:name w:val="Body"/>
    <w:basedOn w:val="Normal"/>
    <w:rsid w:val="002B792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B7925"/>
    <w:pPr>
      <w:spacing w:after="120"/>
      <w:ind w:left="700" w:firstLine="20"/>
    </w:pPr>
    <w:rPr>
      <w:i/>
      <w:color w:val="0000FF"/>
    </w:rPr>
  </w:style>
  <w:style w:type="character" w:styleId="Hyperlink">
    <w:name w:val="Hyperlink"/>
    <w:basedOn w:val="DefaultParagraphFont"/>
    <w:rsid w:val="002B7925"/>
    <w:rPr>
      <w:color w:val="0000FF"/>
      <w:u w:val="single"/>
    </w:rPr>
  </w:style>
  <w:style w:type="paragraph" w:styleId="NormalWeb">
    <w:name w:val="Normal (Web)"/>
    <w:basedOn w:val="Normal"/>
    <w:rsid w:val="002B792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llowedHyperlink">
    <w:name w:val="FollowedHyperlink"/>
    <w:basedOn w:val="DefaultParagraphFont"/>
    <w:rsid w:val="002B7925"/>
    <w:rPr>
      <w:color w:val="800080"/>
      <w:u w:val="single"/>
    </w:rPr>
  </w:style>
  <w:style w:type="paragraph" w:customStyle="1" w:styleId="UseCaseName">
    <w:name w:val="Use Case Name"/>
    <w:basedOn w:val="Normal"/>
    <w:next w:val="Normal"/>
    <w:rsid w:val="00560CEB"/>
    <w:pPr>
      <w:spacing w:line="240" w:lineRule="auto"/>
    </w:pPr>
    <w:rPr>
      <w:rFonts w:ascii="Arial" w:hAnsi="Arial"/>
      <w:b/>
      <w:sz w:val="28"/>
      <w:szCs w:val="28"/>
    </w:rPr>
  </w:style>
  <w:style w:type="paragraph" w:customStyle="1" w:styleId="UseCaseList">
    <w:name w:val="Use Case List"/>
    <w:basedOn w:val="BodyTextList"/>
    <w:rsid w:val="00702766"/>
    <w:pPr>
      <w:numPr>
        <w:numId w:val="9"/>
      </w:numPr>
      <w:tabs>
        <w:tab w:val="left" w:pos="4536"/>
      </w:tabs>
    </w:pPr>
  </w:style>
  <w:style w:type="paragraph" w:customStyle="1" w:styleId="BodyTextList">
    <w:name w:val="Body Text List"/>
    <w:basedOn w:val="BodyText"/>
    <w:rsid w:val="002E0225"/>
    <w:pPr>
      <w:numPr>
        <w:numId w:val="19"/>
      </w:numPr>
      <w:spacing w:after="0"/>
    </w:pPr>
  </w:style>
  <w:style w:type="paragraph" w:customStyle="1" w:styleId="ReferToAltFlow">
    <w:name w:val="ReferToAltFlow"/>
    <w:basedOn w:val="ReferTo"/>
    <w:rsid w:val="00C976CA"/>
    <w:pPr>
      <w:spacing w:after="120"/>
    </w:pPr>
    <w:rPr>
      <w:i/>
    </w:rPr>
  </w:style>
  <w:style w:type="character" w:customStyle="1" w:styleId="BodyTextIndentChar">
    <w:name w:val="Body Text Indent Char"/>
    <w:basedOn w:val="DefaultParagraphFont"/>
    <w:rsid w:val="002B7925"/>
    <w:rPr>
      <w:lang w:val="en-US" w:eastAsia="en-US" w:bidi="ar-SA"/>
    </w:rPr>
  </w:style>
  <w:style w:type="paragraph" w:customStyle="1" w:styleId="UseCaseLastStep">
    <w:name w:val="Use Case Last Step"/>
    <w:basedOn w:val="UseCaseStep"/>
    <w:qFormat/>
    <w:rsid w:val="00977A50"/>
    <w:pPr>
      <w:numPr>
        <w:ilvl w:val="0"/>
      </w:numPr>
    </w:pPr>
  </w:style>
  <w:style w:type="paragraph" w:customStyle="1" w:styleId="TableHeading">
    <w:name w:val="Table Heading"/>
    <w:basedOn w:val="Normal"/>
    <w:next w:val="Normal"/>
    <w:rsid w:val="002B7925"/>
    <w:pPr>
      <w:widowControl/>
      <w:suppressAutoHyphens/>
      <w:spacing w:after="60" w:line="240" w:lineRule="auto"/>
    </w:pPr>
    <w:rPr>
      <w:rFonts w:ascii="Tahoma" w:hAnsi="Tahoma"/>
      <w:b/>
      <w:lang w:val="en-AU" w:eastAsia="en-AU"/>
    </w:rPr>
  </w:style>
  <w:style w:type="paragraph" w:customStyle="1" w:styleId="TableText">
    <w:name w:val="Table Text"/>
    <w:basedOn w:val="BodyText"/>
    <w:rsid w:val="007D53D6"/>
    <w:pPr>
      <w:widowControl/>
      <w:suppressAutoHyphens/>
      <w:spacing w:after="60"/>
      <w:ind w:left="0"/>
    </w:pPr>
    <w:rPr>
      <w:lang w:eastAsia="en-AU"/>
    </w:rPr>
  </w:style>
  <w:style w:type="paragraph" w:customStyle="1" w:styleId="NormalRed">
    <w:name w:val="Normal Red"/>
    <w:basedOn w:val="Normal"/>
    <w:rsid w:val="002B7925"/>
    <w:pPr>
      <w:widowControl/>
      <w:spacing w:before="120" w:line="240" w:lineRule="auto"/>
    </w:pPr>
    <w:rPr>
      <w:color w:val="993366"/>
      <w:sz w:val="24"/>
      <w:szCs w:val="24"/>
    </w:rPr>
  </w:style>
  <w:style w:type="paragraph" w:styleId="ListNumber">
    <w:name w:val="List Number"/>
    <w:aliases w:val="ListNumber"/>
    <w:basedOn w:val="Normal"/>
    <w:rsid w:val="00797CA2"/>
    <w:pPr>
      <w:widowControl/>
      <w:numPr>
        <w:numId w:val="3"/>
      </w:numPr>
      <w:tabs>
        <w:tab w:val="num" w:pos="1569"/>
      </w:tabs>
      <w:spacing w:after="120" w:line="240" w:lineRule="auto"/>
      <w:ind w:left="1569"/>
    </w:pPr>
    <w:rPr>
      <w:sz w:val="24"/>
      <w:lang w:val="en-AU" w:eastAsia="en-AU"/>
    </w:rPr>
  </w:style>
  <w:style w:type="character" w:customStyle="1" w:styleId="Refer">
    <w:name w:val="Refer"/>
    <w:basedOn w:val="DefaultParagraphFont"/>
    <w:rsid w:val="00B64667"/>
    <w:rPr>
      <w:color w:val="808080"/>
      <w:sz w:val="16"/>
      <w:szCs w:val="16"/>
      <w:lang w:val="en-GB" w:eastAsia="en-US" w:bidi="ar-SA"/>
    </w:rPr>
  </w:style>
  <w:style w:type="character" w:styleId="CommentReference">
    <w:name w:val="annotation reference"/>
    <w:basedOn w:val="DefaultParagraphFont"/>
    <w:semiHidden/>
    <w:rsid w:val="008A6214"/>
    <w:rPr>
      <w:sz w:val="16"/>
      <w:szCs w:val="16"/>
    </w:rPr>
  </w:style>
  <w:style w:type="paragraph" w:styleId="CommentText">
    <w:name w:val="annotation text"/>
    <w:basedOn w:val="Normal"/>
    <w:semiHidden/>
    <w:rsid w:val="008A6214"/>
  </w:style>
  <w:style w:type="paragraph" w:styleId="CommentSubject">
    <w:name w:val="annotation subject"/>
    <w:basedOn w:val="CommentText"/>
    <w:next w:val="CommentText"/>
    <w:semiHidden/>
    <w:rsid w:val="008A6214"/>
    <w:rPr>
      <w:b/>
      <w:bCs/>
    </w:rPr>
  </w:style>
  <w:style w:type="paragraph" w:styleId="BalloonText">
    <w:name w:val="Balloon Text"/>
    <w:basedOn w:val="Normal"/>
    <w:semiHidden/>
    <w:rsid w:val="008A6214"/>
    <w:rPr>
      <w:rFonts w:ascii="Tahoma" w:hAnsi="Tahoma" w:cs="Tahoma"/>
      <w:sz w:val="16"/>
      <w:szCs w:val="16"/>
    </w:rPr>
  </w:style>
  <w:style w:type="paragraph" w:customStyle="1" w:styleId="ListNumberIndented">
    <w:name w:val="List Number Indented"/>
    <w:basedOn w:val="Normal"/>
    <w:rsid w:val="002A2873"/>
    <w:pPr>
      <w:widowControl/>
      <w:tabs>
        <w:tab w:val="num" w:pos="1797"/>
      </w:tabs>
      <w:spacing w:after="120" w:line="240" w:lineRule="auto"/>
      <w:ind w:left="1797" w:hanging="357"/>
    </w:pPr>
    <w:rPr>
      <w:lang w:eastAsia="en-AU"/>
    </w:rPr>
  </w:style>
  <w:style w:type="character" w:customStyle="1" w:styleId="NTH">
    <w:name w:val="NTH"/>
    <w:basedOn w:val="DefaultParagraphFont"/>
    <w:rsid w:val="00FA5699"/>
    <w:rPr>
      <w:strike/>
      <w:color w:val="FF9900"/>
    </w:rPr>
  </w:style>
  <w:style w:type="character" w:customStyle="1" w:styleId="ReferToChar1">
    <w:name w:val="ReferTo Char1"/>
    <w:basedOn w:val="BodyTextChar"/>
    <w:link w:val="ReferTo"/>
    <w:rsid w:val="00C757D3"/>
    <w:rPr>
      <w:rFonts w:ascii="Tahoma" w:hAnsi="Tahoma"/>
      <w:color w:val="808080"/>
      <w:sz w:val="16"/>
      <w:szCs w:val="16"/>
      <w:lang w:val="en-GB" w:eastAsia="en-US" w:bidi="ar-SA"/>
    </w:rPr>
  </w:style>
  <w:style w:type="character" w:customStyle="1" w:styleId="Heading2Char">
    <w:name w:val="Heading 2 Char"/>
    <w:aliases w:val="Heading 2 Char1 Char,Heading 2 Char Char Char"/>
    <w:basedOn w:val="DefaultParagraphFont"/>
    <w:link w:val="Heading2"/>
    <w:rsid w:val="008422AE"/>
    <w:rPr>
      <w:rFonts w:ascii="Arial" w:hAnsi="Arial"/>
      <w:b/>
      <w:szCs w:val="24"/>
      <w:lang w:val="en-GB" w:eastAsia="en-US"/>
    </w:rPr>
  </w:style>
  <w:style w:type="character" w:customStyle="1" w:styleId="BodyTextIndentChar1">
    <w:name w:val="Body Text Indent Char1"/>
    <w:basedOn w:val="DefaultParagraphFont"/>
    <w:link w:val="BodyTextIndent"/>
    <w:rsid w:val="00175578"/>
    <w:rPr>
      <w:lang w:val="en-GB"/>
    </w:rPr>
  </w:style>
  <w:style w:type="character" w:customStyle="1" w:styleId="UseCaseStepChar">
    <w:name w:val="Use Case Step Char"/>
    <w:basedOn w:val="BodyTextChar"/>
    <w:link w:val="UseCaseStep"/>
    <w:rsid w:val="008422AE"/>
    <w:rPr>
      <w:rFonts w:ascii="Tahoma" w:hAnsi="Tahoma"/>
      <w:lang w:val="en-GB" w:eastAsia="en-US" w:bidi="ar-SA"/>
    </w:rPr>
  </w:style>
  <w:style w:type="character" w:styleId="SubtleEmphasis">
    <w:name w:val="Subtle Emphasis"/>
    <w:basedOn w:val="DefaultParagraphFont"/>
    <w:uiPriority w:val="99"/>
    <w:qFormat/>
    <w:rsid w:val="0071506B"/>
    <w:rPr>
      <w:i/>
      <w:iCs/>
      <w:color w:val="808080"/>
    </w:rPr>
  </w:style>
  <w:style w:type="character" w:customStyle="1" w:styleId="ReferToChar">
    <w:name w:val="ReferTo Char"/>
    <w:basedOn w:val="BodyTextChar"/>
    <w:rsid w:val="0071506B"/>
    <w:rPr>
      <w:rFonts w:ascii="Tahoma" w:hAnsi="Tahoma"/>
      <w:color w:val="808080"/>
      <w:sz w:val="16"/>
      <w:szCs w:val="16"/>
      <w:lang w:val="en-GB" w:eastAsia="en-US" w:bidi="ar-SA"/>
    </w:rPr>
  </w:style>
  <w:style w:type="character" w:customStyle="1" w:styleId="StyleBodyTextIndent8ptChar">
    <w:name w:val="Style Body Text Indent + 8 pt Char"/>
    <w:basedOn w:val="DefaultParagraphFont"/>
    <w:rsid w:val="00B432AE"/>
    <w:rPr>
      <w:color w:val="999999"/>
      <w:sz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476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4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0_documentation\Templates\C2P_Word_UC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EFE55-D957-4003-AB35-300FDBF54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C2P_Word_UC Template.dot</Template>
  <TotalTime>393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 Case Specification:</vt:lpstr>
      <vt:lpstr>Use Case Specification:</vt:lpstr>
    </vt:vector>
  </TitlesOfParts>
  <Company>Clear2Pay</Company>
  <LinksUpToDate>false</LinksUpToDate>
  <CharactersWithSpaces>3536</CharactersWithSpaces>
  <SharedDoc>false</SharedDoc>
  <HLinks>
    <vt:vector size="6" baseType="variant">
      <vt:variant>
        <vt:i4>1441820</vt:i4>
      </vt:variant>
      <vt:variant>
        <vt:i4>36</vt:i4>
      </vt:variant>
      <vt:variant>
        <vt:i4>0</vt:i4>
      </vt:variant>
      <vt:variant>
        <vt:i4>5</vt:i4>
      </vt:variant>
      <vt:variant>
        <vt:lpwstr>http://jira.clear2pay.com.au/jira/browse/SDD-708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</dc:title>
  <dc:subject>Credit Suisse</dc:subject>
  <dc:creator>Bruno Casano</dc:creator>
  <cp:keywords/>
  <cp:lastModifiedBy>Ajay Vijayan</cp:lastModifiedBy>
  <cp:revision>75</cp:revision>
  <cp:lastPrinted>2006-07-12T09:29:00Z</cp:lastPrinted>
  <dcterms:created xsi:type="dcterms:W3CDTF">2011-04-18T16:13:00Z</dcterms:created>
  <dcterms:modified xsi:type="dcterms:W3CDTF">2015-03-29T13:14:00Z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</Properties>
</file>